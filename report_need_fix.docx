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F0266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42BC033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D792066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4ADCA18D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D2E766B" w14:textId="77777777" w:rsidR="00C57175" w:rsidRDefault="00C57175" w:rsidP="00C571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A819254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67D787D7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52832F73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0DC041A5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23A31BE1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43713E69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6A741A68" w14:textId="77777777" w:rsidR="00C57175" w:rsidRDefault="00C57175" w:rsidP="00C57175">
      <w:pPr>
        <w:pStyle w:val="Times14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032606F0" w14:textId="77777777" w:rsidR="00C57175" w:rsidRDefault="00C57175" w:rsidP="00C5717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учебной практике</w:t>
      </w:r>
    </w:p>
    <w:p w14:paraId="64E4E207" w14:textId="77777777" w:rsidR="00C57175" w:rsidRPr="00666AF6" w:rsidRDefault="00C57175" w:rsidP="00C57175">
      <w:pPr>
        <w:spacing w:line="360" w:lineRule="auto"/>
        <w:jc w:val="center"/>
        <w:rPr>
          <w:smallCaps/>
          <w:sz w:val="28"/>
          <w:szCs w:val="28"/>
          <w:rPrChange w:id="0" w:author="Наталья" w:date="2018-07-08T21:27:00Z">
            <w:rPr>
              <w:sz w:val="28"/>
              <w:szCs w:val="28"/>
            </w:rPr>
          </w:rPrChange>
        </w:rPr>
      </w:pPr>
      <w:r w:rsidRPr="00E20506">
        <w:rPr>
          <w:rStyle w:val="a3"/>
          <w:smallCaps w:val="0"/>
          <w:sz w:val="28"/>
          <w:szCs w:val="28"/>
        </w:rPr>
        <w:t>Тема: Пирамидальная сортировка</w:t>
      </w:r>
    </w:p>
    <w:p w14:paraId="3BC01344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52AFF7AF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43BDE890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678FBD0B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10543BF2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0A8C6A71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C57175" w14:paraId="7E939043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47DC1504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</w:t>
            </w:r>
            <w:r>
              <w:rPr>
                <w:sz w:val="28"/>
                <w:szCs w:val="28"/>
                <w:lang w:eastAsia="en-US"/>
              </w:rPr>
              <w:t>382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1F1B7C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16E4682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Костин С.В.</w:t>
            </w:r>
          </w:p>
        </w:tc>
      </w:tr>
      <w:tr w:rsidR="00C57175" w14:paraId="3576956E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7E124C87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6382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0EDBE5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1816959E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Черкасова Е.И.</w:t>
            </w:r>
          </w:p>
        </w:tc>
      </w:tr>
      <w:tr w:rsidR="00C57175" w14:paraId="625109E2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214F7E4C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6383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ACDB37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5F6289E5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Терещенко В.Н.</w:t>
            </w:r>
          </w:p>
        </w:tc>
      </w:tr>
      <w:tr w:rsidR="00C57175" w14:paraId="1D41E9C9" w14:textId="77777777" w:rsidTr="00C57175">
        <w:trPr>
          <w:trHeight w:val="614"/>
        </w:trPr>
        <w:tc>
          <w:tcPr>
            <w:tcW w:w="2114" w:type="pct"/>
            <w:vAlign w:val="bottom"/>
            <w:hideMark/>
          </w:tcPr>
          <w:p w14:paraId="59F4FEF6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E617BC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64293E24" w14:textId="03F0E79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del w:id="1" w:author="Наталья" w:date="2018-07-08T21:27:00Z">
              <w:r w:rsidDel="00666AF6">
                <w:rPr>
                  <w:sz w:val="28"/>
                  <w:szCs w:val="28"/>
                  <w:lang w:eastAsia="en-US"/>
                </w:rPr>
                <w:delText>Чайка К.В.</w:delText>
              </w:r>
            </w:del>
            <w:ins w:id="2" w:author="Наталья" w:date="2018-07-08T21:27:00Z">
              <w:r w:rsidR="00666AF6">
                <w:rPr>
                  <w:sz w:val="28"/>
                  <w:szCs w:val="28"/>
                  <w:lang w:eastAsia="en-US"/>
                </w:rPr>
                <w:t>Фирсов М.А.</w:t>
              </w:r>
            </w:ins>
          </w:p>
        </w:tc>
      </w:tr>
    </w:tbl>
    <w:p w14:paraId="04B27D6B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</w:p>
    <w:p w14:paraId="4E822A97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</w:p>
    <w:p w14:paraId="72A8CFF3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13E8919" w14:textId="77777777" w:rsidR="00C57175" w:rsidRDefault="00C57175" w:rsidP="00C5717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14:paraId="671E6C9B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15395F10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учебную практику</w:t>
      </w:r>
    </w:p>
    <w:p w14:paraId="550099BD" w14:textId="77777777" w:rsidR="00C57175" w:rsidRDefault="00C57175" w:rsidP="00C57175">
      <w:pPr>
        <w:pStyle w:val="Times140"/>
        <w:spacing w:line="360" w:lineRule="auto"/>
        <w:ind w:firstLine="0"/>
        <w:rPr>
          <w:lang w:val="ru-RU"/>
        </w:rPr>
      </w:pPr>
      <w:r>
        <w:rPr>
          <w:lang w:val="ru-RU"/>
        </w:rPr>
        <w:t>Студент Костин С.В. группы 6382</w:t>
      </w:r>
    </w:p>
    <w:p w14:paraId="1316D8F4" w14:textId="77777777" w:rsidR="00C57175" w:rsidRDefault="00C57175" w:rsidP="00C57175">
      <w:pPr>
        <w:pStyle w:val="Times140"/>
        <w:spacing w:line="360" w:lineRule="auto"/>
        <w:ind w:firstLine="0"/>
        <w:rPr>
          <w:lang w:val="ru-RU"/>
        </w:rPr>
      </w:pPr>
      <w:r>
        <w:rPr>
          <w:lang w:val="ru-RU"/>
        </w:rPr>
        <w:t>Студентка Черкасова Е.И. группы 6382</w:t>
      </w:r>
    </w:p>
    <w:p w14:paraId="6E8DD4B1" w14:textId="77777777" w:rsidR="00C57175" w:rsidRDefault="00C57175" w:rsidP="00C57175">
      <w:pPr>
        <w:pStyle w:val="Times140"/>
        <w:spacing w:line="360" w:lineRule="auto"/>
        <w:ind w:firstLine="0"/>
        <w:rPr>
          <w:lang w:val="ru-RU"/>
        </w:rPr>
      </w:pPr>
      <w:r>
        <w:rPr>
          <w:lang w:val="ru-RU"/>
        </w:rPr>
        <w:t>Студентка Терещенко В.Н. группы 6383</w:t>
      </w:r>
    </w:p>
    <w:p w14:paraId="52257227" w14:textId="77777777" w:rsidR="00C57175" w:rsidRDefault="00C57175" w:rsidP="00C57175">
      <w:pPr>
        <w:pStyle w:val="Times140"/>
        <w:spacing w:line="360" w:lineRule="auto"/>
        <w:ind w:firstLine="0"/>
        <w:rPr>
          <w:lang w:val="ru-RU"/>
        </w:rPr>
      </w:pPr>
      <w:r>
        <w:rPr>
          <w:lang w:val="ru-RU"/>
        </w:rPr>
        <w:t>Тема практики: Пирамидальная сортировка</w:t>
      </w:r>
    </w:p>
    <w:p w14:paraId="019912B8" w14:textId="77777777" w:rsidR="00C57175" w:rsidRDefault="00C57175" w:rsidP="00C57175">
      <w:pPr>
        <w:pStyle w:val="Times140"/>
        <w:spacing w:line="360" w:lineRule="auto"/>
        <w:ind w:firstLine="0"/>
        <w:rPr>
          <w:lang w:val="ru-RU"/>
        </w:rPr>
      </w:pPr>
    </w:p>
    <w:p w14:paraId="686FDA6F" w14:textId="77777777" w:rsidR="00C57175" w:rsidRDefault="00C57175" w:rsidP="00C57175">
      <w:pPr>
        <w:pStyle w:val="Times140"/>
        <w:spacing w:line="360" w:lineRule="auto"/>
        <w:ind w:firstLine="0"/>
        <w:rPr>
          <w:lang w:val="ru-RU"/>
        </w:rPr>
      </w:pPr>
      <w:r>
        <w:rPr>
          <w:lang w:val="ru-RU"/>
        </w:rPr>
        <w:t>Задание на практику:</w:t>
      </w:r>
    </w:p>
    <w:p w14:paraId="261BBA01" w14:textId="77777777" w:rsidR="00C57175" w:rsidRDefault="00C57175" w:rsidP="00C57175">
      <w:pPr>
        <w:pStyle w:val="Times140"/>
        <w:spacing w:line="360" w:lineRule="auto"/>
        <w:ind w:firstLine="0"/>
        <w:rPr>
          <w:lang w:val="ru-RU"/>
        </w:rPr>
      </w:pPr>
      <w:r>
        <w:rPr>
          <w:lang w:val="ru-RU"/>
        </w:rPr>
        <w:t xml:space="preserve">Командная итеративная разработка визуализатора алгоритма(ов) на </w:t>
      </w:r>
      <w:r>
        <w:rPr>
          <w:lang w:val="en-US"/>
        </w:rPr>
        <w:t>Java</w:t>
      </w:r>
      <w:r>
        <w:rPr>
          <w:lang w:val="ru-RU"/>
        </w:rPr>
        <w:t xml:space="preserve"> с графическим интерфейсом.</w:t>
      </w:r>
    </w:p>
    <w:p w14:paraId="10BB89F7" w14:textId="77777777" w:rsidR="00C57175" w:rsidRDefault="00C57175" w:rsidP="00C57175">
      <w:pPr>
        <w:pStyle w:val="Times140"/>
        <w:spacing w:line="360" w:lineRule="auto"/>
        <w:ind w:firstLine="0"/>
        <w:rPr>
          <w:lang w:val="ru-RU"/>
        </w:rPr>
      </w:pPr>
      <w:r>
        <w:rPr>
          <w:lang w:val="ru-RU"/>
        </w:rPr>
        <w:t xml:space="preserve">Алгоритм: </w:t>
      </w:r>
      <w:del w:id="3" w:author="Наталья" w:date="2018-07-08T21:27:00Z">
        <w:r w:rsidDel="00C51DDD">
          <w:rPr>
            <w:lang w:val="ru-RU"/>
          </w:rPr>
          <w:delText>&lt;</w:delText>
        </w:r>
      </w:del>
      <w:r>
        <w:rPr>
          <w:lang w:val="ru-RU"/>
        </w:rPr>
        <w:t>Пирамидальная сортировка</w:t>
      </w:r>
      <w:del w:id="4" w:author="Наталья" w:date="2018-07-08T21:27:00Z">
        <w:r w:rsidDel="00C51DDD">
          <w:rPr>
            <w:lang w:val="ru-RU"/>
          </w:rPr>
          <w:delText>&gt;</w:delText>
        </w:r>
      </w:del>
      <w:r>
        <w:rPr>
          <w:lang w:val="ru-RU"/>
        </w:rPr>
        <w:t>.</w:t>
      </w:r>
    </w:p>
    <w:p w14:paraId="05A874CB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2A953BBB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3A214050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28AD0C90" w14:textId="77777777" w:rsidR="00C57175" w:rsidRDefault="00C57175" w:rsidP="00C57175">
      <w:pPr>
        <w:spacing w:line="360" w:lineRule="auto"/>
        <w:rPr>
          <w:b/>
          <w:caps/>
          <w:sz w:val="28"/>
          <w:szCs w:val="28"/>
        </w:rPr>
      </w:pPr>
    </w:p>
    <w:p w14:paraId="11C7BF71" w14:textId="77777777" w:rsidR="00C57175" w:rsidRDefault="00C57175" w:rsidP="00C57175">
      <w:pPr>
        <w:spacing w:line="360" w:lineRule="auto"/>
        <w:rPr>
          <w:b/>
          <w:caps/>
          <w:sz w:val="28"/>
          <w:szCs w:val="28"/>
        </w:rPr>
      </w:pPr>
    </w:p>
    <w:p w14:paraId="3707FE56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48B4EA21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5F86D95D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</w:p>
    <w:p w14:paraId="534DBBC5" w14:textId="77777777" w:rsidR="00C57175" w:rsidRDefault="00C57175" w:rsidP="00C57175">
      <w:pPr>
        <w:pStyle w:val="Times140"/>
        <w:spacing w:line="360" w:lineRule="auto"/>
        <w:ind w:firstLine="0"/>
        <w:rPr>
          <w:szCs w:val="28"/>
          <w:lang w:val="ru-RU"/>
        </w:rPr>
      </w:pPr>
      <w:r>
        <w:rPr>
          <w:lang w:val="ru-RU"/>
        </w:rPr>
        <w:t xml:space="preserve">Сроки прохождения практики: </w:t>
      </w:r>
      <w:r>
        <w:rPr>
          <w:szCs w:val="28"/>
        </w:rPr>
        <w:t>2</w:t>
      </w:r>
      <w:r>
        <w:rPr>
          <w:szCs w:val="28"/>
          <w:lang w:val="ru-RU"/>
        </w:rPr>
        <w:t>7</w:t>
      </w:r>
      <w:r>
        <w:rPr>
          <w:szCs w:val="28"/>
        </w:rPr>
        <w:t>.06.201</w:t>
      </w:r>
      <w:r>
        <w:rPr>
          <w:szCs w:val="28"/>
          <w:lang w:val="ru-RU"/>
        </w:rPr>
        <w:t>8</w:t>
      </w:r>
      <w:r>
        <w:rPr>
          <w:szCs w:val="28"/>
        </w:rPr>
        <w:t xml:space="preserve"> – </w:t>
      </w:r>
      <w:r>
        <w:rPr>
          <w:szCs w:val="28"/>
          <w:lang w:val="ru-RU"/>
        </w:rPr>
        <w:t>10</w:t>
      </w:r>
      <w:r>
        <w:rPr>
          <w:szCs w:val="28"/>
        </w:rPr>
        <w:t>.07.201</w:t>
      </w:r>
      <w:r>
        <w:rPr>
          <w:szCs w:val="28"/>
          <w:lang w:val="ru-RU"/>
        </w:rPr>
        <w:t>8</w:t>
      </w:r>
    </w:p>
    <w:p w14:paraId="68295F7D" w14:textId="213B08D7" w:rsidR="00C57175" w:rsidRDefault="00C57175" w:rsidP="00C57175">
      <w:pPr>
        <w:pStyle w:val="Times140"/>
        <w:spacing w:line="360" w:lineRule="auto"/>
        <w:ind w:firstLine="0"/>
        <w:rPr>
          <w:szCs w:val="28"/>
          <w:lang w:val="ru-RU"/>
        </w:rPr>
      </w:pPr>
      <w:r>
        <w:rPr>
          <w:szCs w:val="28"/>
        </w:rPr>
        <w:t xml:space="preserve">Дата сдачи отчета: </w:t>
      </w:r>
      <w:del w:id="5" w:author="Наталья" w:date="2018-07-08T21:27:00Z">
        <w:r w:rsidDel="00C51DDD">
          <w:rPr>
            <w:szCs w:val="28"/>
          </w:rPr>
          <w:delText>0</w:delText>
        </w:r>
        <w:r w:rsidR="00020B49" w:rsidDel="00C51DDD">
          <w:rPr>
            <w:szCs w:val="28"/>
            <w:lang w:val="ru-RU"/>
          </w:rPr>
          <w:delText>8</w:delText>
        </w:r>
      </w:del>
      <w:ins w:id="6" w:author="Наталья" w:date="2018-07-08T21:27:00Z">
        <w:r w:rsidR="00C51DDD">
          <w:rPr>
            <w:szCs w:val="28"/>
          </w:rPr>
          <w:t>0</w:t>
        </w:r>
        <w:r w:rsidR="00C51DDD">
          <w:rPr>
            <w:szCs w:val="28"/>
            <w:lang w:val="ru-RU"/>
          </w:rPr>
          <w:t>9</w:t>
        </w:r>
      </w:ins>
      <w:r w:rsidR="00020B49" w:rsidRPr="00020B49">
        <w:rPr>
          <w:szCs w:val="28"/>
          <w:lang w:val="ru-RU"/>
        </w:rPr>
        <w:t>.</w:t>
      </w:r>
      <w:r>
        <w:rPr>
          <w:szCs w:val="28"/>
          <w:lang w:val="ru-RU"/>
        </w:rPr>
        <w:t>07</w:t>
      </w:r>
      <w:r>
        <w:rPr>
          <w:szCs w:val="28"/>
        </w:rPr>
        <w:t>.201</w:t>
      </w:r>
      <w:r>
        <w:rPr>
          <w:szCs w:val="28"/>
          <w:lang w:val="ru-RU"/>
        </w:rPr>
        <w:t>8</w:t>
      </w:r>
    </w:p>
    <w:p w14:paraId="16411FF8" w14:textId="74DB1715" w:rsidR="00C57175" w:rsidRDefault="00020B49" w:rsidP="00C57175">
      <w:pPr>
        <w:pStyle w:val="Times140"/>
        <w:spacing w:line="360" w:lineRule="auto"/>
        <w:ind w:firstLine="0"/>
        <w:rPr>
          <w:szCs w:val="28"/>
          <w:lang w:val="ru-RU"/>
        </w:rPr>
      </w:pPr>
      <w:r>
        <w:rPr>
          <w:szCs w:val="28"/>
        </w:rPr>
        <w:t>Дата защиты отчета: 09</w:t>
      </w:r>
      <w:r w:rsidR="00C57175">
        <w:rPr>
          <w:szCs w:val="28"/>
        </w:rPr>
        <w:t>.</w:t>
      </w:r>
      <w:r w:rsidR="00C57175">
        <w:rPr>
          <w:szCs w:val="28"/>
          <w:lang w:val="ru-RU"/>
        </w:rPr>
        <w:t>07</w:t>
      </w:r>
      <w:r w:rsidR="00C57175">
        <w:rPr>
          <w:szCs w:val="28"/>
        </w:rPr>
        <w:t>.201</w:t>
      </w:r>
      <w:r w:rsidR="00C57175">
        <w:rPr>
          <w:szCs w:val="28"/>
          <w:lang w:val="ru-RU"/>
        </w:rPr>
        <w:t>8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C57175" w14:paraId="13EC71DD" w14:textId="77777777" w:rsidTr="00C57175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74339A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  <w:tr w:rsidR="00C57175" w14:paraId="5A817625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D8F9BC" w14:textId="77777777" w:rsidR="00C57175" w:rsidRDefault="00C57175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F181F4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1353C5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Костин С.В.</w:t>
            </w:r>
          </w:p>
        </w:tc>
      </w:tr>
      <w:tr w:rsidR="00C57175" w14:paraId="43D05288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9E5185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AA1A41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BE1FA2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Черкасова Е.И.</w:t>
            </w:r>
          </w:p>
        </w:tc>
      </w:tr>
      <w:tr w:rsidR="00C57175" w14:paraId="4E5141B4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FB0C97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1EC6E3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C0B79F" w14:textId="77777777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Терещенко В.Н.</w:t>
            </w:r>
          </w:p>
        </w:tc>
      </w:tr>
      <w:tr w:rsidR="00C57175" w14:paraId="3B3EDF72" w14:textId="77777777" w:rsidTr="00C57175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526272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99770E6" w14:textId="77777777" w:rsidR="00C57175" w:rsidRDefault="00C5717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D31E51" w14:textId="02ECBD0E" w:rsidR="00C57175" w:rsidRDefault="00C5717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del w:id="7" w:author="Наталья" w:date="2018-07-08T21:27:00Z">
              <w:r w:rsidDel="00C51DDD">
                <w:rPr>
                  <w:sz w:val="28"/>
                  <w:szCs w:val="28"/>
                  <w:lang w:eastAsia="en-US"/>
                </w:rPr>
                <w:delText>Чайка К.В.</w:delText>
              </w:r>
            </w:del>
            <w:ins w:id="8" w:author="Наталья" w:date="2018-07-08T21:27:00Z">
              <w:r w:rsidR="00C51DDD">
                <w:rPr>
                  <w:sz w:val="28"/>
                  <w:szCs w:val="28"/>
                  <w:lang w:eastAsia="en-US"/>
                </w:rPr>
                <w:t>Фирсов М.А.</w:t>
              </w:r>
            </w:ins>
          </w:p>
        </w:tc>
      </w:tr>
    </w:tbl>
    <w:p w14:paraId="760EDFF8" w14:textId="77777777" w:rsidR="00C57175" w:rsidRDefault="00C57175" w:rsidP="00C57175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33B318D7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78CCD1BC" w14:textId="47330812" w:rsidR="00C57175" w:rsidRDefault="00C57175" w:rsidP="00C57175">
      <w:pPr>
        <w:pStyle w:val="Times140"/>
        <w:spacing w:line="360" w:lineRule="auto"/>
        <w:rPr>
          <w:lang w:val="ru-RU"/>
        </w:rPr>
      </w:pPr>
      <w:r>
        <w:rPr>
          <w:lang w:val="ru-RU"/>
        </w:rPr>
        <w:t xml:space="preserve">В данной работе планируется изучить язык </w:t>
      </w:r>
      <w:r>
        <w:rPr>
          <w:lang w:val="en-US"/>
        </w:rPr>
        <w:t>java</w:t>
      </w:r>
      <w:r w:rsidR="00237B94">
        <w:rPr>
          <w:lang w:val="ru-RU"/>
        </w:rPr>
        <w:t xml:space="preserve"> и закрепить знания</w:t>
      </w:r>
      <w:r w:rsidR="00020B49">
        <w:rPr>
          <w:lang w:val="ru-RU"/>
        </w:rPr>
        <w:t xml:space="preserve">  в ходе </w:t>
      </w:r>
      <w:r>
        <w:rPr>
          <w:lang w:val="ru-RU"/>
        </w:rPr>
        <w:t>написания проектной работы, темой которой является «Пирамидальная сортировка». В ходе написания проекта должен быть написан алгоритм сортировки с визуализацией и создан пользовательский интерфейс.</w:t>
      </w:r>
    </w:p>
    <w:p w14:paraId="64970D22" w14:textId="77777777" w:rsidR="00C57175" w:rsidRDefault="00C57175" w:rsidP="00C57175">
      <w:pPr>
        <w:spacing w:line="360" w:lineRule="auto"/>
        <w:rPr>
          <w:spacing w:val="-2"/>
          <w:sz w:val="28"/>
          <w:szCs w:val="28"/>
        </w:rPr>
      </w:pPr>
    </w:p>
    <w:p w14:paraId="11DFCAAA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содержание</w:t>
      </w:r>
    </w:p>
    <w:p w14:paraId="516E9228" w14:textId="539F1303" w:rsidR="00C57175" w:rsidRPr="00C51DDD" w:rsidRDefault="00C51DDD" w:rsidP="00C57175">
      <w:pPr>
        <w:spacing w:line="360" w:lineRule="auto"/>
        <w:jc w:val="center"/>
        <w:rPr>
          <w:bCs/>
          <w:sz w:val="28"/>
          <w:szCs w:val="28"/>
        </w:rPr>
      </w:pPr>
      <w:ins w:id="9" w:author="Наталья" w:date="2018-07-08T21:28:00Z">
        <w:r>
          <w:rPr>
            <w:bCs/>
            <w:sz w:val="28"/>
            <w:szCs w:val="28"/>
          </w:rPr>
          <w:t>Можно попробовать сделать автоматическое содержание. Ссылки -</w:t>
        </w:r>
        <w:r w:rsidRPr="00C51DDD">
          <w:rPr>
            <w:bCs/>
            <w:sz w:val="28"/>
            <w:szCs w:val="28"/>
            <w:rPrChange w:id="10" w:author="Наталья" w:date="2018-07-08T21:28:00Z">
              <w:rPr>
                <w:bCs/>
                <w:sz w:val="28"/>
                <w:szCs w:val="28"/>
                <w:lang w:val="en-US"/>
              </w:rPr>
            </w:rPrChange>
          </w:rPr>
          <w:t xml:space="preserve">&gt; </w:t>
        </w:r>
        <w:r>
          <w:rPr>
            <w:bCs/>
            <w:sz w:val="28"/>
            <w:szCs w:val="28"/>
          </w:rPr>
          <w:t>Оглавление –</w:t>
        </w:r>
        <w:r w:rsidRPr="00C51DDD">
          <w:rPr>
            <w:bCs/>
            <w:sz w:val="28"/>
            <w:szCs w:val="28"/>
            <w:rPrChange w:id="11" w:author="Наталья" w:date="2018-07-08T21:28:00Z">
              <w:rPr>
                <w:bCs/>
                <w:sz w:val="28"/>
                <w:szCs w:val="28"/>
                <w:lang w:val="en-US"/>
              </w:rPr>
            </w:rPrChange>
          </w:rPr>
          <w:t xml:space="preserve">&gt; </w:t>
        </w:r>
        <w:r>
          <w:rPr>
            <w:bCs/>
            <w:sz w:val="28"/>
            <w:szCs w:val="28"/>
          </w:rPr>
          <w:t>Автособираемое. Для этого</w:t>
        </w:r>
      </w:ins>
      <w:ins w:id="12" w:author="Наталья" w:date="2018-07-08T21:29:00Z">
        <w:r w:rsidR="00D22A8E">
          <w:rPr>
            <w:bCs/>
            <w:sz w:val="28"/>
            <w:szCs w:val="28"/>
          </w:rPr>
          <w:t>, возможно,</w:t>
        </w:r>
      </w:ins>
      <w:ins w:id="13" w:author="Наталья" w:date="2018-07-08T21:28:00Z">
        <w:r>
          <w:rPr>
            <w:bCs/>
            <w:sz w:val="28"/>
            <w:szCs w:val="28"/>
          </w:rPr>
          <w:t xml:space="preserve"> придется настроить стили всех заголовков через панель «Стили»</w:t>
        </w:r>
      </w:ins>
      <w:ins w:id="14" w:author="Наталья" w:date="2018-07-08T21:29:00Z">
        <w:r w:rsidR="00261FA5">
          <w:rPr>
            <w:bCs/>
            <w:sz w:val="28"/>
            <w:szCs w:val="28"/>
          </w:rPr>
          <w:t xml:space="preserve"> («Заголовок 1», «Заголовок 2» и т.д.)</w:t>
        </w:r>
      </w:ins>
      <w:ins w:id="15" w:author="Наталья" w:date="2018-07-08T21:28:00Z">
        <w:r>
          <w:rPr>
            <w:bCs/>
            <w:sz w:val="28"/>
            <w:szCs w:val="28"/>
          </w:rPr>
          <w:t>!</w:t>
        </w:r>
      </w:ins>
    </w:p>
    <w:tbl>
      <w:tblPr>
        <w:tblW w:w="5000" w:type="pct"/>
        <w:tblLook w:val="04A0" w:firstRow="1" w:lastRow="0" w:firstColumn="1" w:lastColumn="0" w:noHBand="0" w:noVBand="1"/>
      </w:tblPr>
      <w:tblGrid>
        <w:gridCol w:w="842"/>
        <w:gridCol w:w="7743"/>
        <w:gridCol w:w="986"/>
      </w:tblGrid>
      <w:tr w:rsidR="00C57175" w14:paraId="3F393213" w14:textId="77777777" w:rsidTr="00C57175">
        <w:tc>
          <w:tcPr>
            <w:tcW w:w="440" w:type="pct"/>
          </w:tcPr>
          <w:p w14:paraId="19E9DD6D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3BE070B8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Введение</w:t>
            </w:r>
          </w:p>
        </w:tc>
        <w:tc>
          <w:tcPr>
            <w:tcW w:w="515" w:type="pct"/>
            <w:hideMark/>
          </w:tcPr>
          <w:p w14:paraId="2C511FA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</w:t>
            </w:r>
          </w:p>
        </w:tc>
      </w:tr>
      <w:tr w:rsidR="00C57175" w14:paraId="33707B5A" w14:textId="77777777" w:rsidTr="00C57175">
        <w:tc>
          <w:tcPr>
            <w:tcW w:w="440" w:type="pct"/>
            <w:hideMark/>
          </w:tcPr>
          <w:p w14:paraId="1042D0E8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4045" w:type="pct"/>
            <w:hideMark/>
          </w:tcPr>
          <w:p w14:paraId="6E550B20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Требования к программе</w:t>
            </w:r>
          </w:p>
        </w:tc>
        <w:tc>
          <w:tcPr>
            <w:tcW w:w="515" w:type="pct"/>
            <w:hideMark/>
          </w:tcPr>
          <w:p w14:paraId="4F98C954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5</w:t>
            </w:r>
          </w:p>
        </w:tc>
      </w:tr>
      <w:tr w:rsidR="00C57175" w14:paraId="5181E861" w14:textId="77777777" w:rsidTr="00C57175">
        <w:tc>
          <w:tcPr>
            <w:tcW w:w="440" w:type="pct"/>
            <w:hideMark/>
          </w:tcPr>
          <w:p w14:paraId="7D38EB62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1.1.</w:t>
            </w:r>
          </w:p>
        </w:tc>
        <w:tc>
          <w:tcPr>
            <w:tcW w:w="4045" w:type="pct"/>
            <w:hideMark/>
          </w:tcPr>
          <w:p w14:paraId="0BAAF794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Исходные требования к программе*</w:t>
            </w:r>
          </w:p>
        </w:tc>
        <w:tc>
          <w:tcPr>
            <w:tcW w:w="515" w:type="pct"/>
            <w:hideMark/>
          </w:tcPr>
          <w:p w14:paraId="38E8AEAD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61E02D21" w14:textId="77777777" w:rsidTr="00C57175">
        <w:tc>
          <w:tcPr>
            <w:tcW w:w="440" w:type="pct"/>
            <w:hideMark/>
          </w:tcPr>
          <w:p w14:paraId="7FBCC0A7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1.2.</w:t>
            </w:r>
          </w:p>
        </w:tc>
        <w:tc>
          <w:tcPr>
            <w:tcW w:w="4045" w:type="pct"/>
            <w:hideMark/>
          </w:tcPr>
          <w:p w14:paraId="0737CAB2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Уточнение требований после сдачи прототипа</w:t>
            </w:r>
          </w:p>
        </w:tc>
        <w:tc>
          <w:tcPr>
            <w:tcW w:w="515" w:type="pct"/>
            <w:hideMark/>
          </w:tcPr>
          <w:p w14:paraId="0267C43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197B6F7D" w14:textId="77777777" w:rsidTr="00C57175">
        <w:tc>
          <w:tcPr>
            <w:tcW w:w="440" w:type="pct"/>
            <w:hideMark/>
          </w:tcPr>
          <w:p w14:paraId="70302414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1.3.</w:t>
            </w:r>
          </w:p>
          <w:p w14:paraId="01E502FD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1.4</w:t>
            </w:r>
          </w:p>
        </w:tc>
        <w:tc>
          <w:tcPr>
            <w:tcW w:w="4045" w:type="pct"/>
            <w:hideMark/>
          </w:tcPr>
          <w:p w14:paraId="49B050CB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Уточнение требований после сдачи 1-ой версии</w:t>
            </w:r>
          </w:p>
          <w:p w14:paraId="0C184E06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Уточнение требований после сдачи 2-ой версии</w:t>
            </w:r>
          </w:p>
        </w:tc>
        <w:tc>
          <w:tcPr>
            <w:tcW w:w="515" w:type="pct"/>
            <w:hideMark/>
          </w:tcPr>
          <w:p w14:paraId="1B75F13B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  <w:p w14:paraId="16B42EFD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280BB2E6" w14:textId="77777777" w:rsidTr="00C57175">
        <w:tc>
          <w:tcPr>
            <w:tcW w:w="440" w:type="pct"/>
            <w:hideMark/>
          </w:tcPr>
          <w:p w14:paraId="2F70BE24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4045" w:type="pct"/>
            <w:hideMark/>
          </w:tcPr>
          <w:p w14:paraId="133B399B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  <w:hideMark/>
          </w:tcPr>
          <w:p w14:paraId="621DB092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2D755BE0" w14:textId="77777777" w:rsidTr="00C57175">
        <w:tc>
          <w:tcPr>
            <w:tcW w:w="440" w:type="pct"/>
            <w:hideMark/>
          </w:tcPr>
          <w:p w14:paraId="63DADD92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2.1.</w:t>
            </w:r>
          </w:p>
        </w:tc>
        <w:tc>
          <w:tcPr>
            <w:tcW w:w="4045" w:type="pct"/>
            <w:hideMark/>
          </w:tcPr>
          <w:p w14:paraId="5E7316D5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План разработки</w:t>
            </w:r>
          </w:p>
        </w:tc>
        <w:tc>
          <w:tcPr>
            <w:tcW w:w="515" w:type="pct"/>
            <w:hideMark/>
          </w:tcPr>
          <w:p w14:paraId="003FDFB2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006B8B4F" w14:textId="77777777" w:rsidTr="00C57175">
        <w:tc>
          <w:tcPr>
            <w:tcW w:w="440" w:type="pct"/>
            <w:hideMark/>
          </w:tcPr>
          <w:p w14:paraId="0A525A4D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2.2.</w:t>
            </w:r>
          </w:p>
        </w:tc>
        <w:tc>
          <w:tcPr>
            <w:tcW w:w="4045" w:type="pct"/>
            <w:hideMark/>
          </w:tcPr>
          <w:p w14:paraId="145EE722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Распределение ролей в бригаде</w:t>
            </w:r>
          </w:p>
        </w:tc>
        <w:tc>
          <w:tcPr>
            <w:tcW w:w="515" w:type="pct"/>
            <w:hideMark/>
          </w:tcPr>
          <w:p w14:paraId="17D5CECF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7A1D558B" w14:textId="77777777" w:rsidTr="00C57175">
        <w:tc>
          <w:tcPr>
            <w:tcW w:w="440" w:type="pct"/>
            <w:hideMark/>
          </w:tcPr>
          <w:p w14:paraId="38CBFA57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4045" w:type="pct"/>
            <w:hideMark/>
          </w:tcPr>
          <w:p w14:paraId="044FAEA2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Особенности реализации</w:t>
            </w:r>
          </w:p>
        </w:tc>
        <w:tc>
          <w:tcPr>
            <w:tcW w:w="515" w:type="pct"/>
            <w:hideMark/>
          </w:tcPr>
          <w:p w14:paraId="7FEB1F51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6D92C940" w14:textId="77777777" w:rsidTr="00C57175">
        <w:tc>
          <w:tcPr>
            <w:tcW w:w="440" w:type="pct"/>
            <w:hideMark/>
          </w:tcPr>
          <w:p w14:paraId="52679DB8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3.1.</w:t>
            </w:r>
          </w:p>
        </w:tc>
        <w:tc>
          <w:tcPr>
            <w:tcW w:w="4045" w:type="pct"/>
            <w:hideMark/>
          </w:tcPr>
          <w:p w14:paraId="6C1A8F28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Использованные структуры данных</w:t>
            </w:r>
          </w:p>
        </w:tc>
        <w:tc>
          <w:tcPr>
            <w:tcW w:w="515" w:type="pct"/>
            <w:hideMark/>
          </w:tcPr>
          <w:p w14:paraId="51F2E046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334F6D5F" w14:textId="77777777" w:rsidTr="00C57175">
        <w:tc>
          <w:tcPr>
            <w:tcW w:w="440" w:type="pct"/>
            <w:hideMark/>
          </w:tcPr>
          <w:p w14:paraId="333F84B3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3.2.</w:t>
            </w:r>
          </w:p>
        </w:tc>
        <w:tc>
          <w:tcPr>
            <w:tcW w:w="4045" w:type="pct"/>
            <w:hideMark/>
          </w:tcPr>
          <w:p w14:paraId="26D2A8F6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Основные методы</w:t>
            </w:r>
          </w:p>
        </w:tc>
        <w:tc>
          <w:tcPr>
            <w:tcW w:w="515" w:type="pct"/>
            <w:hideMark/>
          </w:tcPr>
          <w:p w14:paraId="7AA8A85A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047C7ED0" w14:textId="77777777" w:rsidTr="00C57175">
        <w:tc>
          <w:tcPr>
            <w:tcW w:w="440" w:type="pct"/>
            <w:hideMark/>
          </w:tcPr>
          <w:p w14:paraId="0923A5EA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4045" w:type="pct"/>
          </w:tcPr>
          <w:p w14:paraId="37A0B1AA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515" w:type="pct"/>
            <w:hideMark/>
          </w:tcPr>
          <w:p w14:paraId="2ACC8E51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4243398E" w14:textId="77777777" w:rsidTr="00C57175">
        <w:tc>
          <w:tcPr>
            <w:tcW w:w="440" w:type="pct"/>
            <w:hideMark/>
          </w:tcPr>
          <w:p w14:paraId="3719ACAF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</w:t>
            </w:r>
          </w:p>
        </w:tc>
        <w:tc>
          <w:tcPr>
            <w:tcW w:w="4045" w:type="pct"/>
            <w:hideMark/>
          </w:tcPr>
          <w:p w14:paraId="6F02751C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Тестирование</w:t>
            </w:r>
          </w:p>
        </w:tc>
        <w:tc>
          <w:tcPr>
            <w:tcW w:w="515" w:type="pct"/>
            <w:hideMark/>
          </w:tcPr>
          <w:p w14:paraId="4C53B493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56D88AC0" w14:textId="77777777" w:rsidTr="00C57175">
        <w:tc>
          <w:tcPr>
            <w:tcW w:w="440" w:type="pct"/>
            <w:hideMark/>
          </w:tcPr>
          <w:p w14:paraId="2803C15F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4.1</w:t>
            </w:r>
          </w:p>
        </w:tc>
        <w:tc>
          <w:tcPr>
            <w:tcW w:w="4045" w:type="pct"/>
            <w:hideMark/>
          </w:tcPr>
          <w:p w14:paraId="331E299C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Тестирование графического интерфейса</w:t>
            </w:r>
          </w:p>
        </w:tc>
        <w:tc>
          <w:tcPr>
            <w:tcW w:w="515" w:type="pct"/>
            <w:hideMark/>
          </w:tcPr>
          <w:p w14:paraId="272F262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18B797F5" w14:textId="77777777" w:rsidTr="00C57175">
        <w:tc>
          <w:tcPr>
            <w:tcW w:w="440" w:type="pct"/>
            <w:hideMark/>
          </w:tcPr>
          <w:p w14:paraId="4C4FD1FF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4.2</w:t>
            </w:r>
          </w:p>
        </w:tc>
        <w:tc>
          <w:tcPr>
            <w:tcW w:w="4045" w:type="pct"/>
            <w:hideMark/>
          </w:tcPr>
          <w:p w14:paraId="2D381335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Тестирование кода алгоритма</w:t>
            </w:r>
          </w:p>
        </w:tc>
        <w:tc>
          <w:tcPr>
            <w:tcW w:w="515" w:type="pct"/>
            <w:hideMark/>
          </w:tcPr>
          <w:p w14:paraId="5B459D7C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6A2195F3" w14:textId="77777777" w:rsidTr="00C57175">
        <w:tc>
          <w:tcPr>
            <w:tcW w:w="440" w:type="pct"/>
            <w:hideMark/>
          </w:tcPr>
          <w:p w14:paraId="564D59C9" w14:textId="77777777" w:rsidR="00C57175" w:rsidRDefault="00C57175">
            <w:pPr>
              <w:spacing w:line="360" w:lineRule="auto"/>
              <w:ind w:firstLine="142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4.3</w:t>
            </w:r>
          </w:p>
        </w:tc>
        <w:tc>
          <w:tcPr>
            <w:tcW w:w="4045" w:type="pct"/>
            <w:hideMark/>
          </w:tcPr>
          <w:p w14:paraId="707A4E4E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…</w:t>
            </w:r>
          </w:p>
        </w:tc>
        <w:tc>
          <w:tcPr>
            <w:tcW w:w="515" w:type="pct"/>
            <w:hideMark/>
          </w:tcPr>
          <w:p w14:paraId="1F1B01D2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0</w:t>
            </w:r>
          </w:p>
        </w:tc>
      </w:tr>
      <w:tr w:rsidR="00C57175" w14:paraId="2CCFE3A8" w14:textId="77777777" w:rsidTr="00C57175">
        <w:tc>
          <w:tcPr>
            <w:tcW w:w="440" w:type="pct"/>
          </w:tcPr>
          <w:p w14:paraId="2582821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1AC66F86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Заключение</w:t>
            </w:r>
          </w:p>
        </w:tc>
        <w:tc>
          <w:tcPr>
            <w:tcW w:w="515" w:type="pct"/>
            <w:hideMark/>
          </w:tcPr>
          <w:p w14:paraId="49B12B1D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0089241D" w14:textId="77777777" w:rsidTr="00C57175">
        <w:tc>
          <w:tcPr>
            <w:tcW w:w="440" w:type="pct"/>
          </w:tcPr>
          <w:p w14:paraId="3E5D81F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2450BE93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515" w:type="pct"/>
            <w:hideMark/>
          </w:tcPr>
          <w:p w14:paraId="48ABC3F3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C57175" w14:paraId="1A0AB4A8" w14:textId="77777777" w:rsidTr="00C57175">
        <w:tc>
          <w:tcPr>
            <w:tcW w:w="440" w:type="pct"/>
          </w:tcPr>
          <w:p w14:paraId="283B100E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045" w:type="pct"/>
            <w:hideMark/>
          </w:tcPr>
          <w:p w14:paraId="7CE3A04E" w14:textId="77777777" w:rsidR="00C57175" w:rsidRDefault="00C57175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Приложение А. Название приложения</w:t>
            </w:r>
          </w:p>
        </w:tc>
        <w:tc>
          <w:tcPr>
            <w:tcW w:w="515" w:type="pct"/>
            <w:hideMark/>
          </w:tcPr>
          <w:p w14:paraId="4389D705" w14:textId="77777777" w:rsidR="00C57175" w:rsidRDefault="00C57175">
            <w:pPr>
              <w:spacing w:line="360" w:lineRule="auto"/>
              <w:jc w:val="center"/>
              <w:rPr>
                <w:bCs/>
                <w:sz w:val="28"/>
                <w:szCs w:val="28"/>
                <w:lang w:val="en-US" w:eastAsia="en-US"/>
              </w:rPr>
            </w:pPr>
            <w:r>
              <w:rPr>
                <w:bCs/>
                <w:sz w:val="28"/>
                <w:szCs w:val="28"/>
                <w:lang w:val="en-US" w:eastAsia="en-US"/>
              </w:rPr>
              <w:t>0</w:t>
            </w:r>
          </w:p>
        </w:tc>
      </w:tr>
    </w:tbl>
    <w:p w14:paraId="27C162B4" w14:textId="77777777" w:rsidR="00C57175" w:rsidRDefault="00C57175" w:rsidP="00C57175">
      <w:pPr>
        <w:spacing w:line="360" w:lineRule="auto"/>
        <w:rPr>
          <w:sz w:val="28"/>
          <w:szCs w:val="28"/>
        </w:rPr>
      </w:pPr>
    </w:p>
    <w:p w14:paraId="40F46CC8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введение</w:t>
      </w:r>
    </w:p>
    <w:p w14:paraId="7BFE02E1" w14:textId="77777777" w:rsidR="00C57175" w:rsidRDefault="00C57175" w:rsidP="00C57175">
      <w:pPr>
        <w:pStyle w:val="Times140"/>
        <w:spacing w:line="360" w:lineRule="auto"/>
        <w:rPr>
          <w:lang w:val="ru-RU"/>
        </w:rPr>
      </w:pPr>
      <w:r>
        <w:rPr>
          <w:lang w:val="ru-RU"/>
        </w:rPr>
        <w:t xml:space="preserve">Цель проектной работы: познакомиться и изучить объектно-ориентированный язык программирования </w:t>
      </w:r>
      <w:r>
        <w:rPr>
          <w:lang w:val="en-US"/>
        </w:rPr>
        <w:t>Java</w:t>
      </w:r>
      <w:r>
        <w:rPr>
          <w:lang w:val="ru-RU"/>
        </w:rPr>
        <w:t>; параллельно со знакомством, для закрепления полученных знаний, разработать программу, осуществляющую алгоритм пирамидальной сортировки, с ее визуализацией и созданием пользовательского интерфейса для более удобного использования программы.</w:t>
      </w:r>
    </w:p>
    <w:p w14:paraId="5AC163DA" w14:textId="77777777" w:rsidR="00C57175" w:rsidRDefault="00C57175" w:rsidP="00C57175">
      <w:pPr>
        <w:pStyle w:val="Times140"/>
        <w:spacing w:line="360" w:lineRule="auto"/>
        <w:rPr>
          <w:lang w:val="ru-RU"/>
        </w:rPr>
      </w:pPr>
      <w:r>
        <w:rPr>
          <w:lang w:val="ru-RU"/>
        </w:rPr>
        <w:t xml:space="preserve">Задачи: </w:t>
      </w:r>
    </w:p>
    <w:p w14:paraId="4820949C" w14:textId="10F603E1" w:rsidR="00C57175" w:rsidRDefault="00C57175" w:rsidP="00C57175">
      <w:pPr>
        <w:pStyle w:val="Times14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Написать алгоритм </w:t>
      </w:r>
      <w:r w:rsidR="00237B94">
        <w:rPr>
          <w:lang w:val="en-US"/>
        </w:rPr>
        <w:t>пирамидальной сортировки</w:t>
      </w:r>
      <w:r>
        <w:rPr>
          <w:lang w:val="ru-RU"/>
        </w:rPr>
        <w:t>.</w:t>
      </w:r>
    </w:p>
    <w:p w14:paraId="24F20C86" w14:textId="77777777" w:rsidR="00C57175" w:rsidRDefault="00C57175" w:rsidP="00C57175">
      <w:pPr>
        <w:pStyle w:val="Times14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Визуализировать алгоритм.</w:t>
      </w:r>
    </w:p>
    <w:p w14:paraId="74D74113" w14:textId="71D58375" w:rsidR="00C57175" w:rsidRPr="00237B94" w:rsidRDefault="00C57175" w:rsidP="00C57175">
      <w:pPr>
        <w:pStyle w:val="Times14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Разработать </w:t>
      </w:r>
      <w:r w:rsidR="00237B94">
        <w:rPr>
          <w:lang w:val="en-US"/>
        </w:rPr>
        <w:t>пользовате</w:t>
      </w:r>
      <w:r w:rsidR="00237B94">
        <w:rPr>
          <w:lang w:val="ru-RU"/>
        </w:rPr>
        <w:t>л</w:t>
      </w:r>
      <w:r w:rsidR="00237B94">
        <w:rPr>
          <w:lang w:val="en-US"/>
        </w:rPr>
        <w:t>ь</w:t>
      </w:r>
      <w:r w:rsidR="00237B94">
        <w:rPr>
          <w:lang w:val="ru-RU"/>
        </w:rPr>
        <w:t>ский интерфейс</w:t>
      </w:r>
      <w:r>
        <w:rPr>
          <w:lang w:val="en-US"/>
        </w:rPr>
        <w:t>.</w:t>
      </w:r>
    </w:p>
    <w:p w14:paraId="6EC9A5BC" w14:textId="1B2AC478" w:rsidR="00237B94" w:rsidRDefault="00237B94" w:rsidP="00C57175">
      <w:pPr>
        <w:pStyle w:val="Times14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Протестировать работу программы.</w:t>
      </w:r>
    </w:p>
    <w:p w14:paraId="00E8724A" w14:textId="794BDF7D" w:rsidR="00C57175" w:rsidRDefault="00237B94" w:rsidP="00C57175">
      <w:pPr>
        <w:pStyle w:val="Times140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>Получить опыт командной работы</w:t>
      </w:r>
      <w:r w:rsidR="00C57175">
        <w:rPr>
          <w:lang w:val="ru-RU"/>
        </w:rPr>
        <w:t>.</w:t>
      </w:r>
    </w:p>
    <w:p w14:paraId="70752213" w14:textId="77777777" w:rsidR="00C57175" w:rsidRDefault="00C57175" w:rsidP="00C57175">
      <w:pPr>
        <w:spacing w:line="360" w:lineRule="auto"/>
        <w:ind w:firstLine="709"/>
        <w:rPr>
          <w:spacing w:val="-2"/>
          <w:sz w:val="28"/>
          <w:szCs w:val="28"/>
        </w:rPr>
      </w:pPr>
    </w:p>
    <w:p w14:paraId="58A91EA6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 xml:space="preserve">1. </w:t>
      </w:r>
      <w:r>
        <w:rPr>
          <w:b/>
          <w:caps/>
          <w:color w:val="000000" w:themeColor="text1"/>
          <w:sz w:val="28"/>
          <w:szCs w:val="28"/>
        </w:rPr>
        <w:t>требования к программе</w:t>
      </w:r>
    </w:p>
    <w:p w14:paraId="6B09B353" w14:textId="77777777" w:rsidR="00C57175" w:rsidRDefault="00C57175" w:rsidP="00C5717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1.1. </w:t>
      </w:r>
      <w:r>
        <w:rPr>
          <w:b/>
          <w:bCs/>
          <w:color w:val="000000" w:themeColor="text1"/>
          <w:sz w:val="28"/>
          <w:szCs w:val="28"/>
        </w:rPr>
        <w:t>Исходные Требования к программе</w:t>
      </w:r>
    </w:p>
    <w:p w14:paraId="6E315C01" w14:textId="77777777" w:rsidR="00C57175" w:rsidRDefault="00C57175" w:rsidP="00E20506">
      <w:pPr>
        <w:pStyle w:val="a4"/>
        <w:spacing w:before="0" w:beforeAutospacing="0" w:after="0" w:afterAutospacing="0" w:line="360" w:lineRule="auto"/>
        <w:ind w:firstLine="720"/>
        <w:jc w:val="both"/>
        <w:pPrChange w:id="16" w:author="Наталья" w:date="2018-07-08T21:30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r>
        <w:rPr>
          <w:bCs/>
          <w:color w:val="000000"/>
          <w:sz w:val="28"/>
          <w:szCs w:val="28"/>
        </w:rPr>
        <w:t>Входные данные: на вход подается строка, состоящая из целых чисел, разделенных пробелами. Ввод данных осуществляется из файла (</w:t>
      </w:r>
      <w:r>
        <w:rPr>
          <w:bCs/>
          <w:color w:val="000000"/>
          <w:sz w:val="28"/>
          <w:szCs w:val="28"/>
          <w:lang w:val="en-US"/>
        </w:rPr>
        <w:t>input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dat</w:t>
      </w:r>
      <w:r>
        <w:rPr>
          <w:bCs/>
          <w:color w:val="000000"/>
          <w:sz w:val="28"/>
          <w:szCs w:val="28"/>
        </w:rPr>
        <w:t>).</w:t>
      </w:r>
    </w:p>
    <w:p w14:paraId="76A37F15" w14:textId="77777777" w:rsidR="00C57175" w:rsidRDefault="00C57175" w:rsidP="00E20506">
      <w:pPr>
        <w:pStyle w:val="a4"/>
        <w:spacing w:before="0" w:beforeAutospacing="0" w:after="0" w:afterAutospacing="0" w:line="360" w:lineRule="auto"/>
        <w:ind w:firstLine="720"/>
        <w:jc w:val="both"/>
        <w:pPrChange w:id="17" w:author="Наталья" w:date="2018-07-08T21:30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r>
        <w:rPr>
          <w:bCs/>
          <w:color w:val="000000"/>
          <w:sz w:val="28"/>
          <w:szCs w:val="28"/>
        </w:rPr>
        <w:t>Выходные данные: на экран выводится бинарное дерево (на каждой итерации).</w:t>
      </w:r>
    </w:p>
    <w:p w14:paraId="794F380B" w14:textId="77777777" w:rsidR="00C57175" w:rsidRDefault="00C57175" w:rsidP="00E20506">
      <w:pPr>
        <w:pStyle w:val="a4"/>
        <w:spacing w:before="0" w:beforeAutospacing="0" w:after="0" w:afterAutospacing="0" w:line="360" w:lineRule="auto"/>
        <w:ind w:firstLine="720"/>
        <w:jc w:val="both"/>
        <w:rPr>
          <w:bCs/>
          <w:color w:val="000000"/>
          <w:sz w:val="28"/>
          <w:szCs w:val="28"/>
        </w:rPr>
        <w:pPrChange w:id="18" w:author="Наталья" w:date="2018-07-08T21:30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r>
        <w:rPr>
          <w:bCs/>
          <w:color w:val="000000"/>
          <w:sz w:val="28"/>
          <w:szCs w:val="28"/>
        </w:rPr>
        <w:t>Интерфейс приложения. До начала работы алгоритма на экран выводится бинарное дерево, соответствующее массиву из элементов исходной строки, и кнопка “</w:t>
      </w:r>
      <w:r>
        <w:rPr>
          <w:bCs/>
          <w:color w:val="000000"/>
          <w:sz w:val="28"/>
          <w:szCs w:val="28"/>
          <w:lang w:val="en-US"/>
        </w:rPr>
        <w:t>Next</w:t>
      </w:r>
      <w:r w:rsidRPr="00C5717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step</w:t>
      </w:r>
      <w:r>
        <w:rPr>
          <w:bCs/>
          <w:color w:val="000000"/>
          <w:sz w:val="28"/>
          <w:szCs w:val="28"/>
        </w:rPr>
        <w:t>”. В процессе работы программы строится бинарное дерево, соответствующее каждому шагу сортировки (построение каждого следующего изображения осуществляется после нажатия пользователем на кнопку “</w:t>
      </w:r>
      <w:r>
        <w:rPr>
          <w:bCs/>
          <w:color w:val="000000"/>
          <w:sz w:val="28"/>
          <w:szCs w:val="28"/>
          <w:lang w:val="en-US"/>
        </w:rPr>
        <w:t>Next</w:t>
      </w:r>
      <w:r w:rsidRPr="00C5717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step</w:t>
      </w:r>
      <w:r>
        <w:rPr>
          <w:bCs/>
          <w:color w:val="000000"/>
          <w:sz w:val="28"/>
          <w:szCs w:val="28"/>
        </w:rPr>
        <w:t>”). На финальном шаге работы с программой помимо дерева выводится сообщение, объявляющее успешное окончание работы.</w:t>
      </w:r>
    </w:p>
    <w:p w14:paraId="6F260218" w14:textId="77777777" w:rsidR="00C57175" w:rsidRPr="00237B94" w:rsidRDefault="00C57175" w:rsidP="00E20506">
      <w:pPr>
        <w:pStyle w:val="a4"/>
        <w:spacing w:before="0" w:beforeAutospacing="0" w:after="0" w:afterAutospacing="0" w:line="360" w:lineRule="auto"/>
        <w:ind w:firstLine="720"/>
        <w:jc w:val="both"/>
        <w:rPr>
          <w:bCs/>
          <w:color w:val="FF0000"/>
          <w:sz w:val="28"/>
          <w:szCs w:val="28"/>
        </w:rPr>
        <w:pPrChange w:id="19" w:author="Наталья" w:date="2018-07-08T21:30:00Z">
          <w:pPr>
            <w:pStyle w:val="a4"/>
            <w:spacing w:before="0" w:beforeAutospacing="0" w:after="0" w:afterAutospacing="0" w:line="360" w:lineRule="auto"/>
            <w:ind w:firstLine="720"/>
          </w:pPr>
        </w:pPrChange>
      </w:pPr>
      <w:commentRangeStart w:id="20"/>
      <w:r w:rsidRPr="00237B94">
        <w:rPr>
          <w:bCs/>
          <w:color w:val="FF0000"/>
          <w:sz w:val="28"/>
          <w:szCs w:val="28"/>
        </w:rPr>
        <w:t xml:space="preserve">Алгоритм сортировки прототипа реализован на основе массива. Визуализация бинарного дерева (частичная ее реализация) основана на переопределении функций графической библиотеки </w:t>
      </w:r>
      <w:r w:rsidRPr="00237B94">
        <w:rPr>
          <w:bCs/>
          <w:color w:val="FF0000"/>
          <w:sz w:val="28"/>
          <w:szCs w:val="28"/>
          <w:lang w:val="en-US"/>
        </w:rPr>
        <w:t>Swing</w:t>
      </w:r>
      <w:r w:rsidRPr="00237B94">
        <w:rPr>
          <w:bCs/>
          <w:color w:val="FF0000"/>
          <w:sz w:val="28"/>
          <w:szCs w:val="28"/>
        </w:rPr>
        <w:t>.</w:t>
      </w:r>
    </w:p>
    <w:p w14:paraId="202B358D" w14:textId="77777777" w:rsidR="00C57175" w:rsidRPr="00237B94" w:rsidRDefault="00C57175" w:rsidP="00E20506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  <w:pPrChange w:id="21" w:author="Наталья" w:date="2018-07-08T21:30:00Z">
          <w:pPr>
            <w:spacing w:line="360" w:lineRule="auto"/>
            <w:ind w:firstLine="709"/>
          </w:pPr>
        </w:pPrChange>
      </w:pPr>
      <w:r w:rsidRPr="00237B94">
        <w:rPr>
          <w:b/>
          <w:bCs/>
          <w:color w:val="FF0000"/>
          <w:sz w:val="28"/>
          <w:szCs w:val="28"/>
        </w:rPr>
        <w:t xml:space="preserve"> 1.2. Уточнение требований после сдачи прототипа</w:t>
      </w:r>
      <w:r w:rsidRPr="00237B94">
        <w:rPr>
          <w:b/>
          <w:color w:val="FF0000"/>
          <w:sz w:val="28"/>
          <w:szCs w:val="28"/>
        </w:rPr>
        <w:t xml:space="preserve"> </w:t>
      </w:r>
    </w:p>
    <w:p w14:paraId="34B22C2E" w14:textId="77777777" w:rsidR="00C57175" w:rsidRPr="00237B94" w:rsidRDefault="00C57175" w:rsidP="00E20506">
      <w:pPr>
        <w:spacing w:line="360" w:lineRule="auto"/>
        <w:jc w:val="both"/>
        <w:rPr>
          <w:color w:val="FF0000"/>
          <w:sz w:val="28"/>
          <w:szCs w:val="28"/>
        </w:rPr>
        <w:pPrChange w:id="22" w:author="Наталья" w:date="2018-07-08T21:30:00Z">
          <w:pPr>
            <w:spacing w:line="360" w:lineRule="auto"/>
          </w:pPr>
        </w:pPrChange>
      </w:pPr>
      <w:r w:rsidRPr="00237B94">
        <w:rPr>
          <w:color w:val="FF0000"/>
          <w:sz w:val="28"/>
          <w:szCs w:val="28"/>
        </w:rPr>
        <w:tab/>
        <w:t xml:space="preserve">Алгоритм изменен, теперь пирамидальная сортировка реализована на дереве. Визуализация дерева адаптирована под библиотеку </w:t>
      </w:r>
      <w:r w:rsidRPr="00237B94">
        <w:rPr>
          <w:color w:val="FF0000"/>
          <w:sz w:val="28"/>
          <w:szCs w:val="28"/>
          <w:lang w:val="en-US"/>
        </w:rPr>
        <w:t>GraphStream</w:t>
      </w:r>
      <w:r w:rsidRPr="00237B94">
        <w:rPr>
          <w:color w:val="FF0000"/>
          <w:sz w:val="28"/>
          <w:szCs w:val="28"/>
        </w:rPr>
        <w:t>.</w:t>
      </w:r>
      <w:commentRangeEnd w:id="20"/>
      <w:r w:rsidRPr="00237B94">
        <w:rPr>
          <w:rStyle w:val="a8"/>
          <w:color w:val="FF0000"/>
        </w:rPr>
        <w:commentReference w:id="20"/>
      </w:r>
    </w:p>
    <w:p w14:paraId="32559EE7" w14:textId="77777777" w:rsidR="00C57175" w:rsidRDefault="00C57175" w:rsidP="00C57175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</w:p>
    <w:p w14:paraId="19BDD49E" w14:textId="77777777" w:rsidR="00C57175" w:rsidRDefault="00C57175" w:rsidP="00C57175">
      <w:pPr>
        <w:spacing w:line="360" w:lineRule="auto"/>
        <w:ind w:firstLine="709"/>
        <w:rPr>
          <w:b/>
          <w:cap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  <w:r>
        <w:rPr>
          <w:b/>
          <w:color w:val="000000" w:themeColor="text1"/>
          <w:sz w:val="28"/>
          <w:szCs w:val="28"/>
        </w:rPr>
        <w:lastRenderedPageBreak/>
        <w:t>2</w:t>
      </w:r>
      <w:r>
        <w:rPr>
          <w:b/>
          <w:caps/>
          <w:color w:val="000000" w:themeColor="text1"/>
          <w:sz w:val="28"/>
          <w:szCs w:val="28"/>
        </w:rPr>
        <w:t>. План разработки и распределение ролей в бригаде</w:t>
      </w:r>
    </w:p>
    <w:p w14:paraId="22927CEE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План разработки</w:t>
      </w:r>
    </w:p>
    <w:p w14:paraId="68CF6D88" w14:textId="30F73700" w:rsidR="00C57175" w:rsidRDefault="00237B94" w:rsidP="00765FBE">
      <w:pPr>
        <w:spacing w:line="360" w:lineRule="auto"/>
        <w:ind w:firstLine="709"/>
        <w:jc w:val="both"/>
        <w:rPr>
          <w:bCs/>
          <w:sz w:val="28"/>
          <w:szCs w:val="28"/>
        </w:rPr>
        <w:pPrChange w:id="23" w:author="Наталья" w:date="2018-07-08T21:36:00Z">
          <w:pPr>
            <w:spacing w:line="360" w:lineRule="auto"/>
          </w:pPr>
        </w:pPrChange>
      </w:pPr>
      <w:commentRangeStart w:id="24"/>
      <w:r w:rsidRPr="005B4D63">
        <w:rPr>
          <w:bCs/>
          <w:color w:val="FF0000"/>
          <w:sz w:val="28"/>
          <w:szCs w:val="28"/>
        </w:rPr>
        <w:t>В ходе создания проекта не было написано прототипа программы в обычном его понимании</w:t>
      </w:r>
      <w:r>
        <w:rPr>
          <w:bCs/>
          <w:sz w:val="28"/>
          <w:szCs w:val="28"/>
        </w:rPr>
        <w:t>, так как все части проекта разрабатывались и дорабатывались на протяжении всей работы над проектом</w:t>
      </w:r>
      <w:r w:rsidR="005B4D63">
        <w:rPr>
          <w:bCs/>
          <w:sz w:val="28"/>
          <w:szCs w:val="28"/>
        </w:rPr>
        <w:t>. Объединение последних версий всех составляющих проекта были объединены в итоговую программу 08.07.</w:t>
      </w:r>
      <w:r>
        <w:rPr>
          <w:bCs/>
          <w:sz w:val="28"/>
          <w:szCs w:val="28"/>
        </w:rPr>
        <w:t xml:space="preserve"> </w:t>
      </w:r>
      <w:r w:rsidR="00C57175">
        <w:rPr>
          <w:bCs/>
          <w:sz w:val="28"/>
          <w:szCs w:val="28"/>
        </w:rPr>
        <w:t xml:space="preserve">    </w:t>
      </w:r>
      <w:commentRangeEnd w:id="24"/>
      <w:r w:rsidR="005B4D63">
        <w:rPr>
          <w:rStyle w:val="a8"/>
        </w:rPr>
        <w:commentReference w:id="24"/>
      </w:r>
    </w:p>
    <w:p w14:paraId="78A9E7A6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Распределение ролей в бригаде</w:t>
      </w:r>
    </w:p>
    <w:p w14:paraId="2928C511" w14:textId="77777777" w:rsidR="00C57175" w:rsidRDefault="00C57175" w:rsidP="00E20506">
      <w:pPr>
        <w:pStyle w:val="Times140"/>
        <w:spacing w:line="360" w:lineRule="auto"/>
        <w:rPr>
          <w:lang w:val="ru-RU"/>
        </w:rPr>
        <w:pPrChange w:id="25" w:author="Наталья" w:date="2018-07-08T21:30:00Z">
          <w:pPr>
            <w:pStyle w:val="Times140"/>
            <w:spacing w:line="360" w:lineRule="auto"/>
            <w:ind w:firstLine="0"/>
          </w:pPr>
        </w:pPrChange>
      </w:pPr>
      <w:r>
        <w:rPr>
          <w:lang w:val="ru-RU"/>
        </w:rPr>
        <w:t>Костин С.В. ответственный за интерфейс.</w:t>
      </w:r>
    </w:p>
    <w:p w14:paraId="1C1CD719" w14:textId="77777777" w:rsidR="00C57175" w:rsidRDefault="00C57175" w:rsidP="00E20506">
      <w:pPr>
        <w:pStyle w:val="Times140"/>
        <w:spacing w:line="360" w:lineRule="auto"/>
        <w:rPr>
          <w:lang w:val="ru-RU"/>
        </w:rPr>
        <w:pPrChange w:id="26" w:author="Наталья" w:date="2018-07-08T21:30:00Z">
          <w:pPr>
            <w:pStyle w:val="Times140"/>
            <w:spacing w:line="360" w:lineRule="auto"/>
            <w:ind w:firstLine="0"/>
          </w:pPr>
        </w:pPrChange>
      </w:pPr>
      <w:r>
        <w:rPr>
          <w:lang w:val="ru-RU"/>
        </w:rPr>
        <w:t>Черкасова Е.И. – за реализацию алгоритма.</w:t>
      </w:r>
    </w:p>
    <w:p w14:paraId="19749D38" w14:textId="77777777" w:rsidR="00C57175" w:rsidRDefault="00C57175" w:rsidP="00E20506">
      <w:pPr>
        <w:pStyle w:val="Times140"/>
        <w:spacing w:line="360" w:lineRule="auto"/>
        <w:rPr>
          <w:lang w:val="ru-RU"/>
        </w:rPr>
        <w:pPrChange w:id="27" w:author="Наталья" w:date="2018-07-08T21:30:00Z">
          <w:pPr>
            <w:pStyle w:val="Times140"/>
            <w:spacing w:line="360" w:lineRule="auto"/>
            <w:ind w:firstLine="0"/>
          </w:pPr>
        </w:pPrChange>
      </w:pPr>
      <w:r>
        <w:rPr>
          <w:lang w:val="ru-RU"/>
        </w:rPr>
        <w:t>Терещенко В.Н. – тестирование.</w:t>
      </w:r>
    </w:p>
    <w:p w14:paraId="29C03D98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F07B84D" w14:textId="77777777" w:rsidR="00C57175" w:rsidRDefault="00C57175" w:rsidP="00C57175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63631C5" w14:textId="77777777" w:rsidR="00C57175" w:rsidRDefault="00C57175" w:rsidP="00C57175">
      <w:pPr>
        <w:spacing w:line="360" w:lineRule="auto"/>
        <w:jc w:val="center"/>
        <w:rPr>
          <w:sz w:val="28"/>
          <w:szCs w:val="28"/>
        </w:rPr>
      </w:pPr>
    </w:p>
    <w:p w14:paraId="18203D91" w14:textId="77777777" w:rsidR="00C57175" w:rsidRDefault="00C57175" w:rsidP="00510843">
      <w:pPr>
        <w:pStyle w:val="a5"/>
        <w:numPr>
          <w:ilvl w:val="0"/>
          <w:numId w:val="8"/>
        </w:numPr>
        <w:spacing w:after="240" w:line="360" w:lineRule="auto"/>
        <w:jc w:val="center"/>
        <w:rPr>
          <w:b/>
          <w:sz w:val="28"/>
        </w:rPr>
        <w:pPrChange w:id="28" w:author="Наталья" w:date="2018-07-08T21:36:00Z">
          <w:pPr>
            <w:pStyle w:val="a5"/>
            <w:numPr>
              <w:numId w:val="8"/>
            </w:numPr>
            <w:spacing w:after="240" w:line="360" w:lineRule="auto"/>
            <w:ind w:left="1429" w:hanging="360"/>
          </w:pPr>
        </w:pPrChange>
      </w:pPr>
      <w:r>
        <w:rPr>
          <w:b/>
        </w:rPr>
        <w:br w:type="page"/>
      </w:r>
      <w:r>
        <w:rPr>
          <w:b/>
        </w:rPr>
        <w:lastRenderedPageBreak/>
        <w:t>ОСОБЕННОСТИ РЕАЛИЗАЦИИ</w:t>
      </w:r>
    </w:p>
    <w:p w14:paraId="27E6A5D7" w14:textId="77777777" w:rsidR="00C57175" w:rsidRDefault="00C57175" w:rsidP="00C57175">
      <w:pPr>
        <w:pStyle w:val="a5"/>
        <w:numPr>
          <w:ilvl w:val="1"/>
          <w:numId w:val="9"/>
        </w:numPr>
        <w:spacing w:before="240"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Использованные структуры данных</w:t>
      </w:r>
    </w:p>
    <w:p w14:paraId="5674EB7E" w14:textId="70F8E599" w:rsidR="00C57175" w:rsidRPr="00765FBE" w:rsidRDefault="00765FBE" w:rsidP="00765FBE">
      <w:pPr>
        <w:pStyle w:val="Times140"/>
        <w:rPr>
          <w:lang w:val="ru-RU"/>
          <w:rPrChange w:id="29" w:author="Наталья" w:date="2018-07-08T21:37:00Z">
            <w:rPr/>
          </w:rPrChange>
        </w:rPr>
        <w:pPrChange w:id="30" w:author="Наталья" w:date="2018-07-08T21:37:00Z">
          <w:pPr>
            <w:spacing w:line="360" w:lineRule="auto"/>
            <w:ind w:firstLine="709"/>
          </w:pPr>
        </w:pPrChange>
      </w:pPr>
      <w:ins w:id="31" w:author="Наталья" w:date="2018-07-08T21:37:00Z">
        <w:r>
          <w:rPr>
            <w:lang w:val="ru-RU"/>
          </w:rPr>
          <w:t xml:space="preserve">Если вдруг у вас будут рисунки (например, скрины </w:t>
        </w:r>
        <w:r>
          <w:rPr>
            <w:lang w:val="en-US"/>
          </w:rPr>
          <w:t>GUI</w:t>
        </w:r>
        <w:r w:rsidRPr="00765FBE">
          <w:rPr>
            <w:lang w:val="ru-RU"/>
            <w:rPrChange w:id="32" w:author="Наталья" w:date="2018-07-08T21:37:00Z">
              <w:rPr>
                <w:lang w:val="en-US"/>
              </w:rPr>
            </w:rPrChange>
          </w:rPr>
          <w:t>)</w:t>
        </w:r>
        <w:r>
          <w:rPr>
            <w:lang w:val="ru-RU"/>
          </w:rPr>
          <w:t>, то названия рисунков должны быть с автоматической нумерацией: правой кнопкой по картинке -</w:t>
        </w:r>
        <w:r w:rsidRPr="00765FBE">
          <w:rPr>
            <w:lang w:val="ru-RU"/>
            <w:rPrChange w:id="33" w:author="Наталья" w:date="2018-07-08T21:37:00Z">
              <w:rPr>
                <w:lang w:val="en-US"/>
              </w:rPr>
            </w:rPrChange>
          </w:rPr>
          <w:t xml:space="preserve">&gt; </w:t>
        </w:r>
        <w:r>
          <w:rPr>
            <w:lang w:val="ru-RU"/>
          </w:rPr>
          <w:t xml:space="preserve">Вставить название. Возможно, придется отредактировать стиль «Названия объектов» на панели </w:t>
        </w:r>
      </w:ins>
      <w:ins w:id="34" w:author="Наталья" w:date="2018-07-08T21:38:00Z">
        <w:r>
          <w:rPr>
            <w:lang w:val="ru-RU"/>
          </w:rPr>
          <w:t>«Стили».</w:t>
        </w:r>
      </w:ins>
      <w:bookmarkStart w:id="35" w:name="_GoBack"/>
      <w:bookmarkEnd w:id="35"/>
    </w:p>
    <w:p w14:paraId="33570F1B" w14:textId="2A2CE6AA" w:rsidR="00C57175" w:rsidRPr="005B4D63" w:rsidRDefault="005B4D63" w:rsidP="00D9485E">
      <w:pPr>
        <w:pStyle w:val="a5"/>
        <w:numPr>
          <w:ilvl w:val="1"/>
          <w:numId w:val="9"/>
        </w:numPr>
        <w:spacing w:line="36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Основные методы</w:t>
      </w:r>
    </w:p>
    <w:p w14:paraId="2DEB4ADD" w14:textId="77777777" w:rsidR="00C57175" w:rsidRDefault="00C57175" w:rsidP="00C57175">
      <w:pPr>
        <w:spacing w:after="160"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36A3C1C6" w14:textId="77777777" w:rsidR="00C57175" w:rsidRDefault="00C57175" w:rsidP="00C57175">
      <w:pPr>
        <w:pStyle w:val="a5"/>
        <w:numPr>
          <w:ilvl w:val="0"/>
          <w:numId w:val="8"/>
        </w:num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Тестирование</w:t>
      </w:r>
    </w:p>
    <w:p w14:paraId="13000189" w14:textId="77777777" w:rsidR="00C57175" w:rsidRDefault="00C57175" w:rsidP="00C57175">
      <w:pPr>
        <w:pStyle w:val="a5"/>
        <w:spacing w:line="360" w:lineRule="auto"/>
        <w:ind w:left="1069"/>
        <w:jc w:val="both"/>
        <w:rPr>
          <w:b/>
          <w:caps/>
          <w:sz w:val="28"/>
          <w:szCs w:val="28"/>
        </w:rPr>
      </w:pPr>
    </w:p>
    <w:p w14:paraId="0E187031" w14:textId="22E63D48" w:rsidR="005B4D63" w:rsidRPr="00253D20" w:rsidRDefault="00C57175" w:rsidP="005B4D63">
      <w:pPr>
        <w:pStyle w:val="a5"/>
        <w:numPr>
          <w:ilvl w:val="1"/>
          <w:numId w:val="10"/>
        </w:numPr>
        <w:spacing w:line="360" w:lineRule="auto"/>
        <w:rPr>
          <w:b/>
          <w:caps/>
          <w:sz w:val="36"/>
          <w:szCs w:val="28"/>
        </w:rPr>
      </w:pPr>
      <w:r w:rsidRPr="005B4D63">
        <w:rPr>
          <w:b/>
          <w:sz w:val="28"/>
        </w:rPr>
        <w:t>Тестирование кода алгоритма</w:t>
      </w:r>
    </w:p>
    <w:p w14:paraId="22B41F6E" w14:textId="77777777" w:rsidR="00253D20" w:rsidRPr="005B4D63" w:rsidRDefault="00253D20" w:rsidP="00253D20">
      <w:pPr>
        <w:pStyle w:val="a5"/>
        <w:spacing w:line="360" w:lineRule="auto"/>
        <w:rPr>
          <w:b/>
          <w:caps/>
          <w:sz w:val="36"/>
          <w:szCs w:val="28"/>
        </w:rPr>
      </w:pPr>
    </w:p>
    <w:p w14:paraId="6542C61E" w14:textId="1A7EFAD3" w:rsidR="005B4D63" w:rsidRDefault="005B4D63" w:rsidP="005B4D63">
      <w:pPr>
        <w:pStyle w:val="a5"/>
        <w:numPr>
          <w:ilvl w:val="1"/>
          <w:numId w:val="10"/>
        </w:numPr>
        <w:spacing w:line="360" w:lineRule="auto"/>
        <w:rPr>
          <w:b/>
          <w:caps/>
          <w:sz w:val="32"/>
          <w:szCs w:val="28"/>
        </w:rPr>
      </w:pPr>
      <w:r>
        <w:rPr>
          <w:b/>
          <w:sz w:val="28"/>
        </w:rPr>
        <w:t>Тестирование графического интерфейса</w:t>
      </w:r>
    </w:p>
    <w:p w14:paraId="0247AC55" w14:textId="77777777" w:rsidR="00C57175" w:rsidRDefault="00C57175" w:rsidP="005B4D63">
      <w:pPr>
        <w:pStyle w:val="Times140"/>
        <w:spacing w:line="360" w:lineRule="auto"/>
        <w:ind w:left="720" w:firstLine="0"/>
        <w:rPr>
          <w:b/>
        </w:rPr>
      </w:pPr>
    </w:p>
    <w:p w14:paraId="12AAD7E7" w14:textId="77777777" w:rsidR="00C57175" w:rsidRDefault="00C57175" w:rsidP="00C57175">
      <w:pPr>
        <w:pStyle w:val="a5"/>
        <w:spacing w:line="360" w:lineRule="auto"/>
        <w:ind w:left="1069"/>
        <w:rPr>
          <w:b/>
          <w:caps/>
          <w:sz w:val="28"/>
          <w:szCs w:val="28"/>
        </w:rPr>
      </w:pPr>
    </w:p>
    <w:p w14:paraId="76402D57" w14:textId="34F221B3" w:rsidR="00E20506" w:rsidRDefault="00E20506" w:rsidP="00E20506">
      <w:pPr>
        <w:pStyle w:val="Times140"/>
        <w:rPr>
          <w:ins w:id="36" w:author="Наталья" w:date="2018-07-08T21:31:00Z"/>
          <w:lang w:val="ru-RU"/>
        </w:rPr>
        <w:pPrChange w:id="37" w:author="Наталья" w:date="2018-07-08T21:30:00Z">
          <w:pPr>
            <w:pStyle w:val="a5"/>
            <w:spacing w:line="360" w:lineRule="auto"/>
            <w:ind w:left="1069"/>
          </w:pPr>
        </w:pPrChange>
      </w:pPr>
      <w:ins w:id="38" w:author="Наталья" w:date="2018-07-08T21:30:00Z">
        <w:r>
          <w:t xml:space="preserve">В </w:t>
        </w:r>
      </w:ins>
      <w:ins w:id="39" w:author="Наталья" w:date="2018-07-08T21:36:00Z">
        <w:r w:rsidR="00A8734D">
          <w:rPr>
            <w:lang w:val="ru-RU"/>
          </w:rPr>
          <w:t>каждом подпункте</w:t>
        </w:r>
      </w:ins>
      <w:ins w:id="40" w:author="Наталья" w:date="2018-07-08T21:30:00Z">
        <w:r>
          <w:rPr>
            <w:lang w:val="ru-RU"/>
          </w:rPr>
          <w:t xml:space="preserve"> </w:t>
        </w:r>
      </w:ins>
      <w:ins w:id="41" w:author="Наталья" w:date="2018-07-08T21:31:00Z">
        <w:r>
          <w:rPr>
            <w:lang w:val="ru-RU"/>
          </w:rPr>
          <w:t>нужно указать:</w:t>
        </w:r>
      </w:ins>
    </w:p>
    <w:p w14:paraId="1A6E0055" w14:textId="367F8B78" w:rsidR="00E20506" w:rsidRDefault="00E20506" w:rsidP="00E20506">
      <w:pPr>
        <w:pStyle w:val="Times140"/>
        <w:numPr>
          <w:ilvl w:val="0"/>
          <w:numId w:val="12"/>
        </w:numPr>
        <w:rPr>
          <w:ins w:id="42" w:author="Наталья" w:date="2018-07-08T21:31:00Z"/>
          <w:lang w:val="ru-RU"/>
        </w:rPr>
        <w:pPrChange w:id="43" w:author="Наталья" w:date="2018-07-08T21:31:00Z">
          <w:pPr>
            <w:pStyle w:val="a5"/>
            <w:spacing w:line="360" w:lineRule="auto"/>
            <w:ind w:left="1069"/>
          </w:pPr>
        </w:pPrChange>
      </w:pPr>
      <w:ins w:id="44" w:author="Наталья" w:date="2018-07-08T21:31:00Z">
        <w:r>
          <w:rPr>
            <w:lang w:val="ru-RU"/>
          </w:rPr>
          <w:t>Реализованные тесты.</w:t>
        </w:r>
      </w:ins>
    </w:p>
    <w:p w14:paraId="64D4BF02" w14:textId="578BDE9F" w:rsidR="00E20506" w:rsidRDefault="00E20506" w:rsidP="00E20506">
      <w:pPr>
        <w:pStyle w:val="Times140"/>
        <w:numPr>
          <w:ilvl w:val="0"/>
          <w:numId w:val="12"/>
        </w:numPr>
        <w:rPr>
          <w:ins w:id="45" w:author="Наталья" w:date="2018-07-08T21:31:00Z"/>
          <w:lang w:val="ru-RU"/>
        </w:rPr>
        <w:pPrChange w:id="46" w:author="Наталья" w:date="2018-07-08T21:31:00Z">
          <w:pPr>
            <w:pStyle w:val="a5"/>
            <w:spacing w:line="360" w:lineRule="auto"/>
            <w:ind w:left="1069"/>
          </w:pPr>
        </w:pPrChange>
      </w:pPr>
      <w:ins w:id="47" w:author="Наталья" w:date="2018-07-08T21:31:00Z">
        <w:r>
          <w:rPr>
            <w:lang w:val="ru-RU"/>
          </w:rPr>
          <w:t>Обнаруженные ошибки.</w:t>
        </w:r>
      </w:ins>
    </w:p>
    <w:p w14:paraId="56164525" w14:textId="56FE52DA" w:rsidR="00E20506" w:rsidRDefault="00E20506" w:rsidP="00E20506">
      <w:pPr>
        <w:pStyle w:val="Times140"/>
        <w:numPr>
          <w:ilvl w:val="0"/>
          <w:numId w:val="12"/>
        </w:numPr>
        <w:rPr>
          <w:ins w:id="48" w:author="Наталья" w:date="2018-07-08T21:31:00Z"/>
          <w:lang w:val="ru-RU"/>
        </w:rPr>
        <w:pPrChange w:id="49" w:author="Наталья" w:date="2018-07-08T21:31:00Z">
          <w:pPr>
            <w:pStyle w:val="a5"/>
            <w:spacing w:line="360" w:lineRule="auto"/>
            <w:ind w:left="1069"/>
          </w:pPr>
        </w:pPrChange>
      </w:pPr>
      <w:ins w:id="50" w:author="Наталья" w:date="2018-07-08T21:31:00Z">
        <w:r>
          <w:rPr>
            <w:lang w:val="ru-RU"/>
          </w:rPr>
          <w:t>Как ошибки были исправлены.</w:t>
        </w:r>
      </w:ins>
    </w:p>
    <w:p w14:paraId="49BC470B" w14:textId="1BF13BFC" w:rsidR="00E20506" w:rsidRDefault="00E20506" w:rsidP="00E20506">
      <w:pPr>
        <w:pStyle w:val="Times140"/>
        <w:numPr>
          <w:ilvl w:val="0"/>
          <w:numId w:val="12"/>
        </w:numPr>
        <w:rPr>
          <w:ins w:id="51" w:author="Наталья" w:date="2018-07-08T21:31:00Z"/>
          <w:lang w:val="ru-RU"/>
        </w:rPr>
        <w:pPrChange w:id="52" w:author="Наталья" w:date="2018-07-08T21:31:00Z">
          <w:pPr>
            <w:pStyle w:val="a5"/>
            <w:spacing w:line="360" w:lineRule="auto"/>
            <w:ind w:left="1069"/>
          </w:pPr>
        </w:pPrChange>
      </w:pPr>
      <w:ins w:id="53" w:author="Наталья" w:date="2018-07-08T21:31:00Z">
        <w:r>
          <w:rPr>
            <w:lang w:val="ru-RU"/>
          </w:rPr>
          <w:t>Что показало повторное тестирование (снова ошибки или успешно пройденные тесты).</w:t>
        </w:r>
      </w:ins>
    </w:p>
    <w:p w14:paraId="09BDF1F0" w14:textId="77777777" w:rsidR="00E20506" w:rsidRDefault="00E20506" w:rsidP="00E20506">
      <w:pPr>
        <w:pStyle w:val="Times140"/>
        <w:rPr>
          <w:ins w:id="54" w:author="Наталья" w:date="2018-07-08T21:31:00Z"/>
          <w:lang w:val="ru-RU"/>
        </w:rPr>
        <w:pPrChange w:id="55" w:author="Наталья" w:date="2018-07-08T21:31:00Z">
          <w:pPr>
            <w:pStyle w:val="a5"/>
            <w:spacing w:line="360" w:lineRule="auto"/>
            <w:ind w:left="1069"/>
          </w:pPr>
        </w:pPrChange>
      </w:pPr>
    </w:p>
    <w:p w14:paraId="110585F8" w14:textId="5C9F3072" w:rsidR="00E20506" w:rsidRPr="00E20506" w:rsidRDefault="00E20506" w:rsidP="00E20506">
      <w:pPr>
        <w:pStyle w:val="Times140"/>
        <w:rPr>
          <w:lang w:val="ru-RU"/>
          <w:rPrChange w:id="56" w:author="Наталья" w:date="2018-07-08T21:32:00Z">
            <w:rPr/>
          </w:rPrChange>
        </w:rPr>
        <w:pPrChange w:id="57" w:author="Наталья" w:date="2018-07-08T21:31:00Z">
          <w:pPr>
            <w:pStyle w:val="a5"/>
            <w:spacing w:line="360" w:lineRule="auto"/>
            <w:ind w:left="1069"/>
          </w:pPr>
        </w:pPrChange>
      </w:pPr>
      <w:ins w:id="58" w:author="Наталья" w:date="2018-07-08T21:31:00Z">
        <w:r>
          <w:rPr>
            <w:lang w:val="ru-RU"/>
          </w:rPr>
          <w:t xml:space="preserve">Обязательно опишите, какой системой контроля версий пользуетесь! </w:t>
        </w:r>
      </w:ins>
      <w:ins w:id="59" w:author="Наталья" w:date="2018-07-08T21:32:00Z">
        <w:r>
          <w:rPr>
            <w:lang w:val="ru-RU"/>
          </w:rPr>
          <w:t>Предоставьте рабочую ссылку на ваш репозиторий со всем исходным кодом.</w:t>
        </w:r>
      </w:ins>
    </w:p>
    <w:p w14:paraId="34557A2D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4E3CE252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заключение</w:t>
      </w:r>
    </w:p>
    <w:p w14:paraId="10C332B1" w14:textId="46D8BCBA" w:rsidR="00C57175" w:rsidRDefault="00C57175" w:rsidP="00C571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проектной работы были получены знания о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необходимые для создания программы, были изучены: библиотека для создания графического интерфейса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 xml:space="preserve"> при создании визуализации прототипа и пользовательского интерфейса, библиотека динамического графа </w:t>
      </w:r>
      <w:r>
        <w:rPr>
          <w:sz w:val="28"/>
          <w:szCs w:val="28"/>
          <w:lang w:val="en-US"/>
        </w:rPr>
        <w:t>GraphStream</w:t>
      </w:r>
      <w:r w:rsidRPr="00C571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построения бинарного дерева, класс для выполнения основных числовых операций 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</w:rPr>
        <w:t xml:space="preserve"> и другие сопутствующие созданию проекта библиотеки. Проект был протестирован, </w:t>
      </w:r>
      <w:r>
        <w:rPr>
          <w:color w:val="FF0000"/>
          <w:sz w:val="28"/>
          <w:szCs w:val="28"/>
        </w:rPr>
        <w:t>(что-то было найдено, не найдено</w:t>
      </w:r>
      <w:ins w:id="60" w:author="Наталья" w:date="2018-07-08T21:32:00Z">
        <w:r w:rsidR="001E20DC">
          <w:rPr>
            <w:color w:val="FF0000"/>
            <w:sz w:val="28"/>
            <w:szCs w:val="28"/>
          </w:rPr>
          <w:t>, как исправлено</w:t>
        </w:r>
      </w:ins>
      <w:r>
        <w:rPr>
          <w:sz w:val="28"/>
          <w:szCs w:val="28"/>
        </w:rPr>
        <w:t xml:space="preserve">). Вышеперечисленная информация свидетельствует о выполнении поставленных задач. </w:t>
      </w:r>
    </w:p>
    <w:p w14:paraId="2B7C6E0B" w14:textId="77777777" w:rsidR="00C57175" w:rsidRDefault="00C57175" w:rsidP="00C57175">
      <w:pPr>
        <w:spacing w:line="360" w:lineRule="auto"/>
        <w:rPr>
          <w:spacing w:val="-2"/>
          <w:sz w:val="28"/>
          <w:szCs w:val="28"/>
        </w:rPr>
      </w:pPr>
    </w:p>
    <w:p w14:paraId="5F96693F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28507A24" w14:textId="77777777" w:rsidR="00C57175" w:rsidRDefault="00C57175" w:rsidP="00C571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https://prog-cpp.ru/sort-pyramid</w:t>
      </w:r>
    </w:p>
    <w:p w14:paraId="326A9244" w14:textId="77777777" w:rsidR="00C57175" w:rsidRDefault="00C57175" w:rsidP="00C571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https://goo.gl/MqoTis</w:t>
      </w:r>
    </w:p>
    <w:p w14:paraId="3D7A16B7" w14:textId="77777777" w:rsidR="00C57175" w:rsidRDefault="00C57175" w:rsidP="00C57175">
      <w:pPr>
        <w:pStyle w:val="a5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http://graphstream-project.org</w:t>
      </w:r>
    </w:p>
    <w:p w14:paraId="0C894918" w14:textId="76306F0A" w:rsidR="00A11EBE" w:rsidRPr="00A11EBE" w:rsidRDefault="00224DAA" w:rsidP="00A11EBE">
      <w:pPr>
        <w:pStyle w:val="Times140"/>
        <w:rPr>
          <w:ins w:id="61" w:author="Наталья" w:date="2018-07-08T21:32:00Z"/>
          <w:lang w:val="ru-RU"/>
          <w:rPrChange w:id="62" w:author="Наталья" w:date="2018-07-08T21:33:00Z">
            <w:rPr>
              <w:ins w:id="63" w:author="Наталья" w:date="2018-07-08T21:32:00Z"/>
            </w:rPr>
          </w:rPrChange>
        </w:rPr>
        <w:pPrChange w:id="64" w:author="Наталья" w:date="2018-07-08T21:32:00Z">
          <w:pPr>
            <w:spacing w:after="160" w:line="256" w:lineRule="auto"/>
          </w:pPr>
        </w:pPrChange>
      </w:pPr>
      <w:ins w:id="65" w:author="Наталья" w:date="2018-07-08T21:35:00Z">
        <w:r>
          <w:rPr>
            <w:lang w:val="ru-RU"/>
          </w:rPr>
          <w:t>Н</w:t>
        </w:r>
      </w:ins>
      <w:ins w:id="66" w:author="Наталья" w:date="2018-07-08T21:33:00Z">
        <w:r w:rsidR="00A11EBE">
          <w:rPr>
            <w:lang w:val="ru-RU"/>
          </w:rPr>
          <w:t xml:space="preserve">ельзя просто </w:t>
        </w:r>
        <w:r w:rsidR="00A11EBE">
          <w:rPr>
            <w:lang w:val="en-US"/>
          </w:rPr>
          <w:t>url</w:t>
        </w:r>
        <w:r w:rsidR="00A11EBE" w:rsidRPr="00A11EBE">
          <w:rPr>
            <w:lang w:val="ru-RU"/>
            <w:rPrChange w:id="67" w:author="Наталья" w:date="2018-07-08T21:33:00Z">
              <w:rPr>
                <w:lang w:val="en-US"/>
              </w:rPr>
            </w:rPrChange>
          </w:rPr>
          <w:t>-</w:t>
        </w:r>
        <w:r w:rsidR="00003C38">
          <w:rPr>
            <w:lang w:val="ru-RU"/>
          </w:rPr>
          <w:t>ссылк</w:t>
        </w:r>
      </w:ins>
      <w:ins w:id="68" w:author="Наталья" w:date="2018-07-08T21:35:00Z">
        <w:r w:rsidR="00003C38">
          <w:rPr>
            <w:lang w:val="ru-RU"/>
          </w:rPr>
          <w:t>и!</w:t>
        </w:r>
      </w:ins>
      <w:ins w:id="69" w:author="Наталья" w:date="2018-07-08T21:33:00Z">
        <w:r w:rsidR="00A11EBE">
          <w:rPr>
            <w:lang w:val="ru-RU"/>
          </w:rPr>
          <w:t xml:space="preserve"> Надо оформить соо</w:t>
        </w:r>
        <w:r w:rsidR="00003C38">
          <w:rPr>
            <w:lang w:val="ru-RU"/>
          </w:rPr>
          <w:t>тветствующим образо</w:t>
        </w:r>
      </w:ins>
      <w:ins w:id="70" w:author="Наталья" w:date="2018-07-08T21:35:00Z">
        <w:r w:rsidR="00003C38">
          <w:rPr>
            <w:lang w:val="ru-RU"/>
          </w:rPr>
          <w:t>м. Вот примеры</w:t>
        </w:r>
      </w:ins>
      <w:ins w:id="71" w:author="Наталья" w:date="2018-07-08T21:34:00Z">
        <w:r w:rsidR="00A11EBE">
          <w:rPr>
            <w:lang w:val="ru-RU"/>
          </w:rPr>
          <w:t xml:space="preserve">: </w:t>
        </w:r>
        <w:r w:rsidR="00A11EBE" w:rsidRPr="00A11EBE">
          <w:rPr>
            <w:lang w:val="ru-RU"/>
          </w:rPr>
          <w:t>https://bio.spbu.ru/science/scienceinfo/el_resourse.php</w:t>
        </w:r>
      </w:ins>
    </w:p>
    <w:p w14:paraId="0FC6466C" w14:textId="77777777" w:rsidR="00C57175" w:rsidRDefault="00C57175" w:rsidP="00C57175">
      <w:pPr>
        <w:spacing w:after="160" w:line="25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44884BD7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 А</w:t>
      </w:r>
    </w:p>
    <w:p w14:paraId="3BD25032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Полный код программы</w:t>
      </w:r>
    </w:p>
    <w:p w14:paraId="0E5B66E2" w14:textId="77777777" w:rsidR="00C57175" w:rsidRDefault="00C57175" w:rsidP="00C57175">
      <w:pPr>
        <w:spacing w:line="360" w:lineRule="auto"/>
        <w:jc w:val="center"/>
        <w:rPr>
          <w:b/>
          <w:caps/>
          <w:sz w:val="28"/>
          <w:szCs w:val="28"/>
          <w:u w:val="single"/>
        </w:rPr>
      </w:pPr>
      <w:r>
        <w:rPr>
          <w:b/>
          <w:caps/>
          <w:sz w:val="28"/>
          <w:szCs w:val="28"/>
          <w:u w:val="single"/>
        </w:rPr>
        <w:t>--класс.</w:t>
      </w:r>
      <w:r>
        <w:rPr>
          <w:b/>
          <w:caps/>
          <w:sz w:val="28"/>
          <w:szCs w:val="28"/>
          <w:u w:val="single"/>
          <w:lang w:val="en-US"/>
        </w:rPr>
        <w:t>class</w:t>
      </w:r>
      <w:r>
        <w:rPr>
          <w:b/>
          <w:caps/>
          <w:sz w:val="28"/>
          <w:szCs w:val="28"/>
          <w:u w:val="single"/>
        </w:rPr>
        <w:t>—</w:t>
      </w:r>
    </w:p>
    <w:p w14:paraId="6386A1F9" w14:textId="5CA65376" w:rsidR="00C57175" w:rsidDel="00705981" w:rsidRDefault="00C57175" w:rsidP="00C57175">
      <w:pPr>
        <w:spacing w:line="360" w:lineRule="auto"/>
        <w:jc w:val="center"/>
        <w:rPr>
          <w:del w:id="72" w:author="Наталья" w:date="2018-07-08T21:35:00Z"/>
          <w:b/>
          <w:caps/>
          <w:sz w:val="28"/>
          <w:szCs w:val="28"/>
        </w:rPr>
      </w:pPr>
      <w:del w:id="73" w:author="Наталья" w:date="2018-07-08T21:35:00Z">
        <w:r w:rsidDel="00705981">
          <w:rPr>
            <w:b/>
            <w:caps/>
            <w:sz w:val="28"/>
            <w:szCs w:val="28"/>
          </w:rPr>
          <w:delText>ляляля</w:delText>
        </w:r>
      </w:del>
    </w:p>
    <w:p w14:paraId="3F00BE4D" w14:textId="77777777" w:rsidR="00C57175" w:rsidRDefault="00C57175" w:rsidP="00C57175">
      <w:pPr>
        <w:spacing w:line="360" w:lineRule="auto"/>
      </w:pPr>
    </w:p>
    <w:p w14:paraId="1A915895" w14:textId="0862CD5A" w:rsidR="00015503" w:rsidRPr="009A149A" w:rsidRDefault="009A149A" w:rsidP="009A149A">
      <w:pPr>
        <w:pStyle w:val="Times140"/>
        <w:rPr>
          <w:lang w:val="ru-RU"/>
          <w:rPrChange w:id="74" w:author="Наталья" w:date="2018-07-08T21:34:00Z">
            <w:rPr/>
          </w:rPrChange>
        </w:rPr>
        <w:pPrChange w:id="75" w:author="Наталья" w:date="2018-07-08T21:34:00Z">
          <w:pPr/>
        </w:pPrChange>
      </w:pPr>
      <w:ins w:id="76" w:author="Наталья" w:date="2018-07-08T21:34:00Z">
        <w:r>
          <w:t>Как т</w:t>
        </w:r>
        <w:r>
          <w:rPr>
            <w:lang w:val="ru-RU"/>
          </w:rPr>
          <w:t>о</w:t>
        </w:r>
        <w:r>
          <w:t xml:space="preserve">лько </w:t>
        </w:r>
        <w:r>
          <w:rPr>
            <w:lang w:val="ru-RU"/>
          </w:rPr>
          <w:t>вы добавите рабочую ссылку на гит, в приложение можно будет вынести до 10 страниц кода наиболее важного на ваш взгляд класса/модуля/и т.д.</w:t>
        </w:r>
      </w:ins>
    </w:p>
    <w:sectPr w:rsidR="00015503" w:rsidRPr="009A1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Viktoria" w:date="2018-07-08T00:02:00Z" w:initials="V">
    <w:p w14:paraId="2E58206D" w14:textId="77777777" w:rsidR="00C57175" w:rsidRDefault="00C57175" w:rsidP="00C57175">
      <w:pPr>
        <w:pStyle w:val="a6"/>
      </w:pPr>
      <w:r>
        <w:rPr>
          <w:rStyle w:val="a8"/>
        </w:rPr>
        <w:annotationRef/>
      </w:r>
      <w:r>
        <w:t>Написать красивее</w:t>
      </w:r>
    </w:p>
  </w:comment>
  <w:comment w:id="24" w:author="Viktoria" w:date="2018-07-08T18:04:00Z" w:initials="V">
    <w:p w14:paraId="3427CAC6" w14:textId="1BC3DCBF" w:rsidR="005B4D63" w:rsidRDefault="005B4D63">
      <w:pPr>
        <w:pStyle w:val="a6"/>
      </w:pPr>
      <w:r>
        <w:rPr>
          <w:rStyle w:val="a8"/>
        </w:rPr>
        <w:annotationRef/>
      </w:r>
      <w:r>
        <w:t>Оч сомнительно, не знаю, что написать, ибо не всем преподам нравится правда и честность в отчете, если она противоречит шаблону отчета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58206D" w15:done="0"/>
  <w15:commentEx w15:paraId="3427CA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3B5E"/>
    <w:multiLevelType w:val="multilevel"/>
    <w:tmpl w:val="AA4EDD3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1">
    <w:nsid w:val="16E21B3C"/>
    <w:multiLevelType w:val="multilevel"/>
    <w:tmpl w:val="110449E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8646304"/>
    <w:multiLevelType w:val="hybridMultilevel"/>
    <w:tmpl w:val="8160B3C6"/>
    <w:lvl w:ilvl="0" w:tplc="79F88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34114A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31973299"/>
    <w:multiLevelType w:val="hybridMultilevel"/>
    <w:tmpl w:val="C748C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0E7248"/>
    <w:multiLevelType w:val="hybridMultilevel"/>
    <w:tmpl w:val="0346E9E2"/>
    <w:lvl w:ilvl="0" w:tplc="02887B3E">
      <w:start w:val="3"/>
      <w:numFmt w:val="decimal"/>
      <w:lvlText w:val="%1."/>
      <w:lvlJc w:val="left"/>
      <w:pPr>
        <w:ind w:left="1429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D69205B"/>
    <w:multiLevelType w:val="hybridMultilevel"/>
    <w:tmpl w:val="77CC42CC"/>
    <w:lvl w:ilvl="0" w:tplc="6D7CB94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2660C7D"/>
    <w:multiLevelType w:val="multilevel"/>
    <w:tmpl w:val="FE607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4C0A5452"/>
    <w:multiLevelType w:val="multilevel"/>
    <w:tmpl w:val="2F4CC04C"/>
    <w:lvl w:ilvl="0">
      <w:start w:val="4"/>
      <w:numFmt w:val="decimal"/>
      <w:lvlText w:val="%1"/>
      <w:lvlJc w:val="left"/>
      <w:pPr>
        <w:ind w:left="375" w:hanging="375"/>
      </w:pPr>
      <w:rPr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8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ktoria">
    <w15:presenceInfo w15:providerId="None" w15:userId="Vikto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FA"/>
    <w:rsid w:val="00003C38"/>
    <w:rsid w:val="00020B49"/>
    <w:rsid w:val="000B0C44"/>
    <w:rsid w:val="001E08BA"/>
    <w:rsid w:val="001E20DC"/>
    <w:rsid w:val="00224DAA"/>
    <w:rsid w:val="00237B94"/>
    <w:rsid w:val="00253D20"/>
    <w:rsid w:val="0026148B"/>
    <w:rsid w:val="00261FA5"/>
    <w:rsid w:val="00345BD4"/>
    <w:rsid w:val="003B4E06"/>
    <w:rsid w:val="003B6160"/>
    <w:rsid w:val="004478FB"/>
    <w:rsid w:val="00462A9C"/>
    <w:rsid w:val="00510843"/>
    <w:rsid w:val="005B4D63"/>
    <w:rsid w:val="00615B07"/>
    <w:rsid w:val="00651A86"/>
    <w:rsid w:val="00666AF6"/>
    <w:rsid w:val="00705981"/>
    <w:rsid w:val="00765FBE"/>
    <w:rsid w:val="00795FF2"/>
    <w:rsid w:val="0091344A"/>
    <w:rsid w:val="0093474F"/>
    <w:rsid w:val="009364C8"/>
    <w:rsid w:val="00943F2D"/>
    <w:rsid w:val="009A149A"/>
    <w:rsid w:val="009B0CF0"/>
    <w:rsid w:val="00A11EBE"/>
    <w:rsid w:val="00A511CE"/>
    <w:rsid w:val="00A8734D"/>
    <w:rsid w:val="00AA2121"/>
    <w:rsid w:val="00AB017A"/>
    <w:rsid w:val="00AC75FA"/>
    <w:rsid w:val="00AF13CF"/>
    <w:rsid w:val="00BE6810"/>
    <w:rsid w:val="00C51DDD"/>
    <w:rsid w:val="00C57175"/>
    <w:rsid w:val="00CA0645"/>
    <w:rsid w:val="00CB5D6E"/>
    <w:rsid w:val="00D06E9D"/>
    <w:rsid w:val="00D22A8E"/>
    <w:rsid w:val="00E2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9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">
    <w:name w:val="Times14_Обычный Знак"/>
    <w:link w:val="Times140"/>
    <w:locked/>
    <w:rsid w:val="00D06E9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0">
    <w:name w:val="Times14_Обычный"/>
    <w:basedOn w:val="a"/>
    <w:link w:val="Times14"/>
    <w:qFormat/>
    <w:rsid w:val="00D06E9D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styleId="a3">
    <w:name w:val="Book Title"/>
    <w:uiPriority w:val="33"/>
    <w:qFormat/>
    <w:rsid w:val="00D06E9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AF13CF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B0C44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C5717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571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C57175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571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5717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5B4D63"/>
    <w:rPr>
      <w:b/>
      <w:bCs/>
    </w:rPr>
  </w:style>
  <w:style w:type="character" w:customStyle="1" w:styleId="ac">
    <w:name w:val="Тема примечания Знак"/>
    <w:basedOn w:val="a7"/>
    <w:link w:val="ab"/>
    <w:uiPriority w:val="99"/>
    <w:semiHidden/>
    <w:rsid w:val="005B4D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">
    <w:name w:val="Times14_Обычный Знак"/>
    <w:link w:val="Times140"/>
    <w:locked/>
    <w:rsid w:val="00D06E9D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Times140">
    <w:name w:val="Times14_Обычный"/>
    <w:basedOn w:val="a"/>
    <w:link w:val="Times14"/>
    <w:qFormat/>
    <w:rsid w:val="00D06E9D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styleId="a3">
    <w:name w:val="Book Title"/>
    <w:uiPriority w:val="33"/>
    <w:qFormat/>
    <w:rsid w:val="00D06E9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AF13CF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0B0C44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unhideWhenUsed/>
    <w:rsid w:val="00C5717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571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C57175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571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5717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5B4D63"/>
    <w:rPr>
      <w:b/>
      <w:bCs/>
    </w:rPr>
  </w:style>
  <w:style w:type="character" w:customStyle="1" w:styleId="ac">
    <w:name w:val="Тема примечания Знак"/>
    <w:basedOn w:val="a7"/>
    <w:link w:val="ab"/>
    <w:uiPriority w:val="99"/>
    <w:semiHidden/>
    <w:rsid w:val="005B4D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F0FD9-836F-4ABC-963A-D27BCD54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Наталья</cp:lastModifiedBy>
  <cp:revision>41</cp:revision>
  <dcterms:created xsi:type="dcterms:W3CDTF">2018-07-01T11:21:00Z</dcterms:created>
  <dcterms:modified xsi:type="dcterms:W3CDTF">2018-07-08T18:38:00Z</dcterms:modified>
</cp:coreProperties>
</file>