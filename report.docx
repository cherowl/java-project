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0266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r>
        <w:rPr>
          <w:b/>
          <w:caps/>
          <w:sz w:val="28"/>
          <w:szCs w:val="28"/>
        </w:rPr>
        <w:t>МИНОБРНАУКИ РОССИИ</w:t>
      </w:r>
    </w:p>
    <w:p w14:paraId="042BC033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D792066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DCA18D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D2E766B" w14:textId="77777777" w:rsidR="00C57175" w:rsidRDefault="00C57175" w:rsidP="002840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A819254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67D787D7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52832F73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0DC041A5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23A31BE1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43713E69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6A741A68" w14:textId="77777777" w:rsidR="00C57175" w:rsidRDefault="00C57175" w:rsidP="00284075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032606F0" w14:textId="77777777" w:rsidR="00C57175" w:rsidRDefault="00C57175" w:rsidP="0028407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14:paraId="64E4E207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Пирамидальная сортировка</w:t>
      </w:r>
    </w:p>
    <w:p w14:paraId="3BC01344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52AFF7AF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43BDE890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678FBD0B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10543BF2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0A8C6A71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C57175" w14:paraId="7E939043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47DC1504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382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3576956E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7E124C87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625109E2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214F7E4C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1D41E9C9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59F4FEF6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Чайка К.В.</w:t>
            </w:r>
          </w:p>
        </w:tc>
      </w:tr>
    </w:tbl>
    <w:p w14:paraId="04B27D6B" w14:textId="77777777" w:rsidR="00C57175" w:rsidRDefault="00C57175" w:rsidP="00284075">
      <w:pPr>
        <w:spacing w:line="360" w:lineRule="auto"/>
        <w:jc w:val="center"/>
        <w:rPr>
          <w:bCs/>
          <w:sz w:val="28"/>
          <w:szCs w:val="28"/>
        </w:rPr>
      </w:pPr>
    </w:p>
    <w:p w14:paraId="4E822A97" w14:textId="77777777" w:rsidR="00C57175" w:rsidRDefault="00C57175" w:rsidP="00284075">
      <w:pPr>
        <w:spacing w:line="360" w:lineRule="auto"/>
        <w:jc w:val="center"/>
        <w:rPr>
          <w:bCs/>
          <w:sz w:val="28"/>
          <w:szCs w:val="28"/>
        </w:rPr>
      </w:pPr>
    </w:p>
    <w:p w14:paraId="72A8CFF3" w14:textId="77777777" w:rsidR="00C57175" w:rsidRDefault="00C57175" w:rsidP="002840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13E8919" w14:textId="77777777" w:rsidR="00C57175" w:rsidRDefault="00C57175" w:rsidP="002840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14:paraId="671E6C9B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15395F10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550099BD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 Костин С.В. группы 6382</w:t>
      </w:r>
    </w:p>
    <w:p w14:paraId="1316D8F4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Черкасова Е.И. группы 6382</w:t>
      </w:r>
    </w:p>
    <w:p w14:paraId="6E8DD4B1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Терещенко В.Н. группы 6383</w:t>
      </w:r>
    </w:p>
    <w:p w14:paraId="52257227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Тема практики: Пирамидальная сортировка</w:t>
      </w:r>
    </w:p>
    <w:p w14:paraId="019912B8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</w:p>
    <w:p w14:paraId="686FDA6F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Задание на практику:</w:t>
      </w:r>
    </w:p>
    <w:p w14:paraId="261BBA01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Командная итеративная разработка визуализатора алгоритма(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) на </w:t>
      </w:r>
      <w:r>
        <w:rPr>
          <w:lang w:val="en-US"/>
        </w:rPr>
        <w:t>Java</w:t>
      </w:r>
      <w:r>
        <w:rPr>
          <w:lang w:val="ru-RU"/>
        </w:rPr>
        <w:t xml:space="preserve"> с графическим интерфейсом.</w:t>
      </w:r>
    </w:p>
    <w:p w14:paraId="10BB89F7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Алгоритм: &lt;Пирамидальная сортировка&gt;.</w:t>
      </w:r>
    </w:p>
    <w:p w14:paraId="05A874CB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A953BBB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</w:p>
    <w:p w14:paraId="3A214050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8AD0C90" w14:textId="77777777" w:rsidR="00C57175" w:rsidRDefault="00C57175" w:rsidP="00284075">
      <w:pPr>
        <w:spacing w:line="360" w:lineRule="auto"/>
        <w:rPr>
          <w:b/>
          <w:caps/>
          <w:sz w:val="28"/>
          <w:szCs w:val="28"/>
        </w:rPr>
      </w:pPr>
    </w:p>
    <w:p w14:paraId="11C7BF71" w14:textId="77777777" w:rsidR="00C57175" w:rsidRDefault="00C57175" w:rsidP="00284075">
      <w:pPr>
        <w:spacing w:line="360" w:lineRule="auto"/>
        <w:rPr>
          <w:b/>
          <w:caps/>
          <w:sz w:val="28"/>
          <w:szCs w:val="28"/>
        </w:rPr>
      </w:pPr>
    </w:p>
    <w:p w14:paraId="3707FE56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</w:p>
    <w:p w14:paraId="48B4EA21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F86D95D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34DBBC5" w14:textId="77777777" w:rsidR="00C57175" w:rsidRDefault="00C57175" w:rsidP="002840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lang w:val="ru-RU"/>
        </w:rPr>
        <w:t xml:space="preserve">Сроки прохождения практики: </w:t>
      </w:r>
      <w:r>
        <w:rPr>
          <w:szCs w:val="28"/>
        </w:rPr>
        <w:t>2</w:t>
      </w:r>
      <w:r>
        <w:rPr>
          <w:szCs w:val="28"/>
          <w:lang w:val="ru-RU"/>
        </w:rPr>
        <w:t>7</w:t>
      </w:r>
      <w:r>
        <w:rPr>
          <w:szCs w:val="28"/>
        </w:rPr>
        <w:t>.06.201</w:t>
      </w:r>
      <w:r>
        <w:rPr>
          <w:szCs w:val="28"/>
          <w:lang w:val="ru-RU"/>
        </w:rPr>
        <w:t>8</w:t>
      </w:r>
      <w:r>
        <w:rPr>
          <w:szCs w:val="28"/>
        </w:rPr>
        <w:t xml:space="preserve"> – </w:t>
      </w:r>
      <w:r>
        <w:rPr>
          <w:szCs w:val="28"/>
          <w:lang w:val="ru-RU"/>
        </w:rPr>
        <w:t>10</w:t>
      </w:r>
      <w:r>
        <w:rPr>
          <w:szCs w:val="28"/>
        </w:rPr>
        <w:t>.07.201</w:t>
      </w:r>
      <w:r>
        <w:rPr>
          <w:szCs w:val="28"/>
          <w:lang w:val="ru-RU"/>
        </w:rPr>
        <w:t>8</w:t>
      </w:r>
    </w:p>
    <w:p w14:paraId="68295F7D" w14:textId="6588D906" w:rsidR="00C57175" w:rsidRDefault="00C57175" w:rsidP="002840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>Дата сдачи отчета: 0</w:t>
      </w:r>
      <w:r w:rsidR="00020B49">
        <w:rPr>
          <w:szCs w:val="28"/>
          <w:lang w:val="ru-RU"/>
        </w:rPr>
        <w:t>8</w:t>
      </w:r>
      <w:r w:rsidR="00020B49" w:rsidRPr="00020B49">
        <w:rPr>
          <w:szCs w:val="28"/>
          <w:lang w:val="ru-RU"/>
        </w:rPr>
        <w:t>.</w:t>
      </w:r>
      <w:r>
        <w:rPr>
          <w:szCs w:val="28"/>
          <w:lang w:val="ru-RU"/>
        </w:rPr>
        <w:t>07</w:t>
      </w:r>
      <w:r>
        <w:rPr>
          <w:szCs w:val="28"/>
        </w:rPr>
        <w:t>.201</w:t>
      </w:r>
      <w:r>
        <w:rPr>
          <w:szCs w:val="28"/>
          <w:lang w:val="ru-RU"/>
        </w:rPr>
        <w:t>8</w:t>
      </w:r>
    </w:p>
    <w:p w14:paraId="16411FF8" w14:textId="74DB1715" w:rsidR="00C57175" w:rsidRDefault="00020B49" w:rsidP="00284075">
      <w:pPr>
        <w:pStyle w:val="Times142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>Дата защиты отчета: 09</w:t>
      </w:r>
      <w:r w:rsidR="00C57175">
        <w:rPr>
          <w:szCs w:val="28"/>
        </w:rPr>
        <w:t>.</w:t>
      </w:r>
      <w:r w:rsidR="00C57175">
        <w:rPr>
          <w:szCs w:val="28"/>
          <w:lang w:val="ru-RU"/>
        </w:rPr>
        <w:t>07</w:t>
      </w:r>
      <w:r w:rsidR="00C57175">
        <w:rPr>
          <w:szCs w:val="28"/>
        </w:rPr>
        <w:t>.201</w:t>
      </w:r>
      <w:r w:rsidR="00C57175">
        <w:rPr>
          <w:szCs w:val="28"/>
          <w:lang w:val="ru-RU"/>
        </w:rPr>
        <w:t>8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14:paraId="13EC71DD" w14:textId="77777777" w:rsidTr="00C57175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C57175" w14:paraId="5A817625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43D05288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4E5141B4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3B3EDF72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77777777" w:rsidR="00C57175" w:rsidRDefault="00C57175" w:rsidP="002840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77777777" w:rsidR="00C57175" w:rsidRDefault="00C57175" w:rsidP="002840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Чайка К.В.</w:t>
            </w:r>
          </w:p>
        </w:tc>
      </w:tr>
    </w:tbl>
    <w:p w14:paraId="760EDFF8" w14:textId="77777777" w:rsidR="00C57175" w:rsidRDefault="00C57175" w:rsidP="00284075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33B318D7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78CCD1BC" w14:textId="47330812" w:rsidR="00C57175" w:rsidRDefault="00C57175" w:rsidP="002840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В данной работе планируется изучить язык </w:t>
      </w:r>
      <w:r>
        <w:rPr>
          <w:lang w:val="en-US"/>
        </w:rPr>
        <w:t>java</w:t>
      </w:r>
      <w:r w:rsidR="00237B94">
        <w:rPr>
          <w:lang w:val="ru-RU"/>
        </w:rPr>
        <w:t xml:space="preserve"> и закрепить </w:t>
      </w:r>
      <w:proofErr w:type="gramStart"/>
      <w:r w:rsidR="00237B94">
        <w:rPr>
          <w:lang w:val="ru-RU"/>
        </w:rPr>
        <w:t>знания</w:t>
      </w:r>
      <w:r w:rsidR="00020B49">
        <w:rPr>
          <w:lang w:val="ru-RU"/>
        </w:rPr>
        <w:t xml:space="preserve">  в</w:t>
      </w:r>
      <w:proofErr w:type="gramEnd"/>
      <w:r w:rsidR="00020B49">
        <w:rPr>
          <w:lang w:val="ru-RU"/>
        </w:rPr>
        <w:t xml:space="preserve"> ходе </w:t>
      </w:r>
      <w:r>
        <w:rPr>
          <w:lang w:val="ru-RU"/>
        </w:rPr>
        <w:t>написания проектной работы, темой которой является «Пирамидальная сортировка». В ходе написания проекта должен быть написан алгоритм сортировки с визуализацией и создан пользовательский интерфейс.</w:t>
      </w:r>
    </w:p>
    <w:p w14:paraId="64970D22" w14:textId="77777777" w:rsidR="00C57175" w:rsidRDefault="00C57175" w:rsidP="00284075">
      <w:pPr>
        <w:spacing w:line="360" w:lineRule="auto"/>
        <w:rPr>
          <w:spacing w:val="-2"/>
          <w:sz w:val="28"/>
          <w:szCs w:val="28"/>
        </w:rPr>
      </w:pPr>
    </w:p>
    <w:p w14:paraId="11DFCAAA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14:paraId="516E9228" w14:textId="77777777" w:rsidR="00C57175" w:rsidRDefault="00C57175" w:rsidP="00284075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7568"/>
        <w:gridCol w:w="964"/>
      </w:tblGrid>
      <w:tr w:rsidR="00C57175" w14:paraId="3F393213" w14:textId="77777777" w:rsidTr="00C57175">
        <w:tc>
          <w:tcPr>
            <w:tcW w:w="440" w:type="pct"/>
          </w:tcPr>
          <w:p w14:paraId="19E9DD6D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Введение</w:t>
            </w:r>
          </w:p>
        </w:tc>
        <w:tc>
          <w:tcPr>
            <w:tcW w:w="515" w:type="pct"/>
            <w:hideMark/>
          </w:tcPr>
          <w:p w14:paraId="2C511FAE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</w:t>
            </w:r>
          </w:p>
        </w:tc>
      </w:tr>
      <w:tr w:rsidR="00C57175" w14:paraId="33707B5A" w14:textId="77777777" w:rsidTr="00C57175">
        <w:tc>
          <w:tcPr>
            <w:tcW w:w="440" w:type="pct"/>
            <w:hideMark/>
          </w:tcPr>
          <w:p w14:paraId="1042D0E8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4045" w:type="pct"/>
            <w:hideMark/>
          </w:tcPr>
          <w:p w14:paraId="6E550B20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Требования к программе</w:t>
            </w:r>
          </w:p>
        </w:tc>
        <w:tc>
          <w:tcPr>
            <w:tcW w:w="515" w:type="pct"/>
            <w:hideMark/>
          </w:tcPr>
          <w:p w14:paraId="4F98C954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C57175" w14:paraId="5181E861" w14:textId="77777777" w:rsidTr="00C57175">
        <w:tc>
          <w:tcPr>
            <w:tcW w:w="440" w:type="pct"/>
            <w:hideMark/>
          </w:tcPr>
          <w:p w14:paraId="7D38EB62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1.1.</w:t>
            </w:r>
          </w:p>
        </w:tc>
        <w:tc>
          <w:tcPr>
            <w:tcW w:w="4045" w:type="pct"/>
            <w:hideMark/>
          </w:tcPr>
          <w:p w14:paraId="0BAAF794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Исходные требования к программе*</w:t>
            </w:r>
          </w:p>
        </w:tc>
        <w:tc>
          <w:tcPr>
            <w:tcW w:w="515" w:type="pct"/>
            <w:hideMark/>
          </w:tcPr>
          <w:p w14:paraId="38E8AEAD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1E02D21" w14:textId="77777777" w:rsidTr="00C57175">
        <w:tc>
          <w:tcPr>
            <w:tcW w:w="440" w:type="pct"/>
            <w:hideMark/>
          </w:tcPr>
          <w:p w14:paraId="7FBCC0A7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4045" w:type="pct"/>
            <w:hideMark/>
          </w:tcPr>
          <w:p w14:paraId="0737CAB2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прототипа</w:t>
            </w:r>
          </w:p>
        </w:tc>
        <w:tc>
          <w:tcPr>
            <w:tcW w:w="515" w:type="pct"/>
            <w:hideMark/>
          </w:tcPr>
          <w:p w14:paraId="0267C43E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97B6F7D" w14:textId="77777777" w:rsidTr="00C57175">
        <w:tc>
          <w:tcPr>
            <w:tcW w:w="440" w:type="pct"/>
            <w:hideMark/>
          </w:tcPr>
          <w:p w14:paraId="70302414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1.3.</w:t>
            </w:r>
          </w:p>
          <w:p w14:paraId="01E502FD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1.4</w:t>
            </w:r>
          </w:p>
        </w:tc>
        <w:tc>
          <w:tcPr>
            <w:tcW w:w="4045" w:type="pct"/>
            <w:hideMark/>
          </w:tcPr>
          <w:p w14:paraId="49B050CB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1-ой версии</w:t>
            </w:r>
          </w:p>
          <w:p w14:paraId="0C184E06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2-ой версии</w:t>
            </w:r>
          </w:p>
        </w:tc>
        <w:tc>
          <w:tcPr>
            <w:tcW w:w="515" w:type="pct"/>
            <w:hideMark/>
          </w:tcPr>
          <w:p w14:paraId="1B75F13B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  <w:p w14:paraId="16B42EFD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80BB2E6" w14:textId="77777777" w:rsidTr="00C57175">
        <w:tc>
          <w:tcPr>
            <w:tcW w:w="440" w:type="pct"/>
            <w:hideMark/>
          </w:tcPr>
          <w:p w14:paraId="2F70BE24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4045" w:type="pct"/>
            <w:hideMark/>
          </w:tcPr>
          <w:p w14:paraId="133B399B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  <w:hideMark/>
          </w:tcPr>
          <w:p w14:paraId="621DB092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D755BE0" w14:textId="77777777" w:rsidTr="00C57175">
        <w:tc>
          <w:tcPr>
            <w:tcW w:w="440" w:type="pct"/>
            <w:hideMark/>
          </w:tcPr>
          <w:p w14:paraId="63DADD92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2.1.</w:t>
            </w:r>
          </w:p>
        </w:tc>
        <w:tc>
          <w:tcPr>
            <w:tcW w:w="4045" w:type="pct"/>
            <w:hideMark/>
          </w:tcPr>
          <w:p w14:paraId="5E7316D5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</w:t>
            </w:r>
          </w:p>
        </w:tc>
        <w:tc>
          <w:tcPr>
            <w:tcW w:w="515" w:type="pct"/>
            <w:hideMark/>
          </w:tcPr>
          <w:p w14:paraId="003FDFB2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6B8B4F" w14:textId="77777777" w:rsidTr="00C57175">
        <w:tc>
          <w:tcPr>
            <w:tcW w:w="440" w:type="pct"/>
            <w:hideMark/>
          </w:tcPr>
          <w:p w14:paraId="0A525A4D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2.2.</w:t>
            </w:r>
          </w:p>
        </w:tc>
        <w:tc>
          <w:tcPr>
            <w:tcW w:w="4045" w:type="pct"/>
            <w:hideMark/>
          </w:tcPr>
          <w:p w14:paraId="145EE722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Распределение ролей в бригаде</w:t>
            </w:r>
          </w:p>
        </w:tc>
        <w:tc>
          <w:tcPr>
            <w:tcW w:w="515" w:type="pct"/>
            <w:hideMark/>
          </w:tcPr>
          <w:p w14:paraId="17D5CECF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7A1D558B" w14:textId="77777777" w:rsidTr="00C57175">
        <w:tc>
          <w:tcPr>
            <w:tcW w:w="440" w:type="pct"/>
            <w:hideMark/>
          </w:tcPr>
          <w:p w14:paraId="38CBFA57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4045" w:type="pct"/>
            <w:hideMark/>
          </w:tcPr>
          <w:p w14:paraId="044FAEA2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Особенности реализации</w:t>
            </w:r>
          </w:p>
        </w:tc>
        <w:tc>
          <w:tcPr>
            <w:tcW w:w="515" w:type="pct"/>
            <w:hideMark/>
          </w:tcPr>
          <w:p w14:paraId="7FEB1F51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6D92C940" w14:textId="77777777" w:rsidTr="00C57175">
        <w:tc>
          <w:tcPr>
            <w:tcW w:w="440" w:type="pct"/>
            <w:hideMark/>
          </w:tcPr>
          <w:p w14:paraId="52679DB8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3.1.</w:t>
            </w:r>
          </w:p>
        </w:tc>
        <w:tc>
          <w:tcPr>
            <w:tcW w:w="4045" w:type="pct"/>
            <w:hideMark/>
          </w:tcPr>
          <w:p w14:paraId="6C1A8F28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Использованные структуры данных</w:t>
            </w:r>
          </w:p>
        </w:tc>
        <w:tc>
          <w:tcPr>
            <w:tcW w:w="515" w:type="pct"/>
            <w:hideMark/>
          </w:tcPr>
          <w:p w14:paraId="51F2E046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334F6D5F" w14:textId="77777777" w:rsidTr="00C57175">
        <w:tc>
          <w:tcPr>
            <w:tcW w:w="440" w:type="pct"/>
            <w:hideMark/>
          </w:tcPr>
          <w:p w14:paraId="333F84B3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3.2.</w:t>
            </w:r>
          </w:p>
        </w:tc>
        <w:tc>
          <w:tcPr>
            <w:tcW w:w="4045" w:type="pct"/>
            <w:hideMark/>
          </w:tcPr>
          <w:p w14:paraId="26D2A8F6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Основные методы</w:t>
            </w:r>
          </w:p>
        </w:tc>
        <w:tc>
          <w:tcPr>
            <w:tcW w:w="515" w:type="pct"/>
            <w:hideMark/>
          </w:tcPr>
          <w:p w14:paraId="7AA8A85A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047C7ED0" w14:textId="77777777" w:rsidTr="00C57175">
        <w:tc>
          <w:tcPr>
            <w:tcW w:w="440" w:type="pct"/>
            <w:hideMark/>
          </w:tcPr>
          <w:p w14:paraId="0923A5EA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4045" w:type="pct"/>
          </w:tcPr>
          <w:p w14:paraId="37A0B1AA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4243398E" w14:textId="77777777" w:rsidTr="00C57175">
        <w:tc>
          <w:tcPr>
            <w:tcW w:w="440" w:type="pct"/>
            <w:hideMark/>
          </w:tcPr>
          <w:p w14:paraId="3719ACAF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4045" w:type="pct"/>
            <w:hideMark/>
          </w:tcPr>
          <w:p w14:paraId="6F02751C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</w:t>
            </w:r>
          </w:p>
        </w:tc>
        <w:tc>
          <w:tcPr>
            <w:tcW w:w="515" w:type="pct"/>
            <w:hideMark/>
          </w:tcPr>
          <w:p w14:paraId="4C53B493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56D88AC0" w14:textId="77777777" w:rsidTr="00C57175">
        <w:tc>
          <w:tcPr>
            <w:tcW w:w="440" w:type="pct"/>
            <w:hideMark/>
          </w:tcPr>
          <w:p w14:paraId="2803C15F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4.1</w:t>
            </w:r>
          </w:p>
        </w:tc>
        <w:tc>
          <w:tcPr>
            <w:tcW w:w="4045" w:type="pct"/>
            <w:hideMark/>
          </w:tcPr>
          <w:p w14:paraId="331E299C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графического интерфейса</w:t>
            </w:r>
          </w:p>
        </w:tc>
        <w:tc>
          <w:tcPr>
            <w:tcW w:w="515" w:type="pct"/>
            <w:hideMark/>
          </w:tcPr>
          <w:p w14:paraId="272F262E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8B797F5" w14:textId="77777777" w:rsidTr="00C57175">
        <w:tc>
          <w:tcPr>
            <w:tcW w:w="440" w:type="pct"/>
            <w:hideMark/>
          </w:tcPr>
          <w:p w14:paraId="4C4FD1FF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4.2</w:t>
            </w:r>
          </w:p>
        </w:tc>
        <w:tc>
          <w:tcPr>
            <w:tcW w:w="4045" w:type="pct"/>
            <w:hideMark/>
          </w:tcPr>
          <w:p w14:paraId="2D381335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кода алгоритма</w:t>
            </w:r>
          </w:p>
        </w:tc>
        <w:tc>
          <w:tcPr>
            <w:tcW w:w="515" w:type="pct"/>
            <w:hideMark/>
          </w:tcPr>
          <w:p w14:paraId="5B459D7C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A2195F3" w14:textId="77777777" w:rsidTr="00C57175">
        <w:tc>
          <w:tcPr>
            <w:tcW w:w="440" w:type="pct"/>
            <w:hideMark/>
          </w:tcPr>
          <w:p w14:paraId="564D59C9" w14:textId="77777777" w:rsidR="00C57175" w:rsidRDefault="00C57175" w:rsidP="002840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4.3</w:t>
            </w:r>
          </w:p>
        </w:tc>
        <w:tc>
          <w:tcPr>
            <w:tcW w:w="4045" w:type="pct"/>
            <w:hideMark/>
          </w:tcPr>
          <w:p w14:paraId="707A4E4E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515" w:type="pct"/>
            <w:hideMark/>
          </w:tcPr>
          <w:p w14:paraId="1F1B01D2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2CCFE3A8" w14:textId="77777777" w:rsidTr="00C57175">
        <w:tc>
          <w:tcPr>
            <w:tcW w:w="440" w:type="pct"/>
          </w:tcPr>
          <w:p w14:paraId="2582821E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Заключение</w:t>
            </w:r>
          </w:p>
        </w:tc>
        <w:tc>
          <w:tcPr>
            <w:tcW w:w="515" w:type="pct"/>
            <w:hideMark/>
          </w:tcPr>
          <w:p w14:paraId="49B12B1D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89241D" w14:textId="77777777" w:rsidTr="00C57175">
        <w:tc>
          <w:tcPr>
            <w:tcW w:w="440" w:type="pct"/>
          </w:tcPr>
          <w:p w14:paraId="3E5D81FE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515" w:type="pct"/>
            <w:hideMark/>
          </w:tcPr>
          <w:p w14:paraId="48ABC3F3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1A0AB4A8" w14:textId="77777777" w:rsidTr="00C57175">
        <w:tc>
          <w:tcPr>
            <w:tcW w:w="440" w:type="pct"/>
          </w:tcPr>
          <w:p w14:paraId="283B100E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77777777" w:rsidR="00C57175" w:rsidRDefault="00C57175" w:rsidP="002840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Приложение А. Название приложения</w:t>
            </w:r>
          </w:p>
        </w:tc>
        <w:tc>
          <w:tcPr>
            <w:tcW w:w="515" w:type="pct"/>
            <w:hideMark/>
          </w:tcPr>
          <w:p w14:paraId="4389D705" w14:textId="77777777" w:rsidR="00C57175" w:rsidRDefault="00C57175" w:rsidP="002840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</w:tbl>
    <w:p w14:paraId="27C162B4" w14:textId="77777777" w:rsidR="00C57175" w:rsidRDefault="00C57175" w:rsidP="00284075">
      <w:pPr>
        <w:spacing w:line="360" w:lineRule="auto"/>
        <w:rPr>
          <w:sz w:val="28"/>
          <w:szCs w:val="28"/>
        </w:rPr>
      </w:pPr>
    </w:p>
    <w:p w14:paraId="5ABAAC3F" w14:textId="77777777" w:rsidR="003273F3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sdt>
      <w:sdtPr>
        <w:id w:val="-14940208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466EC97F" w14:textId="05DB654B" w:rsidR="003273F3" w:rsidRPr="003273F3" w:rsidRDefault="003273F3" w:rsidP="00284075">
          <w:pPr>
            <w:pStyle w:val="ae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  <w:r w:rsidRPr="003273F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5E51AF90" w14:textId="77777777" w:rsidR="00284075" w:rsidRDefault="003273F3" w:rsidP="0028407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40074" w:history="1">
            <w:r w:rsidR="00284075" w:rsidRPr="00E03AC2">
              <w:rPr>
                <w:rStyle w:val="ad"/>
                <w:b/>
                <w:caps/>
                <w:noProof/>
              </w:rPr>
              <w:t>введение</w:t>
            </w:r>
            <w:r w:rsidR="00284075">
              <w:rPr>
                <w:noProof/>
                <w:webHidden/>
              </w:rPr>
              <w:tab/>
            </w:r>
            <w:r w:rsidR="00284075">
              <w:rPr>
                <w:noProof/>
                <w:webHidden/>
              </w:rPr>
              <w:fldChar w:fldCharType="begin"/>
            </w:r>
            <w:r w:rsidR="00284075">
              <w:rPr>
                <w:noProof/>
                <w:webHidden/>
              </w:rPr>
              <w:instrText xml:space="preserve"> PAGEREF _Toc518840074 \h </w:instrText>
            </w:r>
            <w:r w:rsidR="00284075">
              <w:rPr>
                <w:noProof/>
                <w:webHidden/>
              </w:rPr>
            </w:r>
            <w:r w:rsidR="00284075">
              <w:rPr>
                <w:noProof/>
                <w:webHidden/>
              </w:rPr>
              <w:fldChar w:fldCharType="separate"/>
            </w:r>
            <w:r w:rsidR="00284075">
              <w:rPr>
                <w:noProof/>
                <w:webHidden/>
              </w:rPr>
              <w:t>6</w:t>
            </w:r>
            <w:r w:rsidR="00284075">
              <w:rPr>
                <w:noProof/>
                <w:webHidden/>
              </w:rPr>
              <w:fldChar w:fldCharType="end"/>
            </w:r>
          </w:hyperlink>
        </w:p>
        <w:p w14:paraId="7EC91C0C" w14:textId="77777777" w:rsidR="00284075" w:rsidRDefault="00284075" w:rsidP="0028407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40075" w:history="1">
            <w:r w:rsidRPr="00E03AC2">
              <w:rPr>
                <w:rStyle w:val="ad"/>
                <w:b/>
                <w:caps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F86A" w14:textId="77777777" w:rsidR="00284075" w:rsidRDefault="00284075" w:rsidP="00284075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8840076" w:history="1">
            <w:r w:rsidRPr="00E03AC2">
              <w:rPr>
                <w:rStyle w:val="ad"/>
                <w:b/>
                <w:bCs/>
                <w:noProof/>
              </w:rPr>
              <w:t>1.1.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BE52" w14:textId="77777777" w:rsidR="00284075" w:rsidRDefault="00284075" w:rsidP="00284075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8840077" w:history="1">
            <w:r w:rsidRPr="00E03AC2">
              <w:rPr>
                <w:rStyle w:val="ad"/>
                <w:b/>
                <w:bCs/>
                <w:noProof/>
              </w:rPr>
              <w:t>1.2. Уточнение требований после сдачи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1207" w14:textId="77777777" w:rsidR="00284075" w:rsidRDefault="00284075" w:rsidP="0028407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40078" w:history="1">
            <w:r w:rsidRPr="00E03AC2">
              <w:rPr>
                <w:rStyle w:val="ad"/>
                <w:b/>
                <w:noProof/>
              </w:rPr>
              <w:t>2</w:t>
            </w:r>
            <w:r w:rsidRPr="00E03AC2">
              <w:rPr>
                <w:rStyle w:val="ad"/>
                <w:b/>
                <w:caps/>
                <w:noProof/>
              </w:rPr>
              <w:t>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5FE6" w14:textId="77777777" w:rsidR="00284075" w:rsidRDefault="00284075" w:rsidP="00284075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8840079" w:history="1">
            <w:r w:rsidRPr="00E03AC2">
              <w:rPr>
                <w:rStyle w:val="ad"/>
                <w:b/>
                <w:bCs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CDBA" w14:textId="77777777" w:rsidR="00284075" w:rsidRDefault="00284075" w:rsidP="00284075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8840080" w:history="1">
            <w:r w:rsidRPr="00E03AC2">
              <w:rPr>
                <w:rStyle w:val="ad"/>
                <w:b/>
                <w:bCs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23E0" w14:textId="77777777" w:rsidR="00284075" w:rsidRDefault="00284075" w:rsidP="0028407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40081" w:history="1">
            <w:r w:rsidRPr="00E03AC2">
              <w:rPr>
                <w:rStyle w:val="ad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AC2">
              <w:rPr>
                <w:rStyle w:val="ad"/>
                <w:b/>
                <w:noProof/>
              </w:rPr>
              <w:t>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10E8" w14:textId="77777777" w:rsidR="00284075" w:rsidRDefault="00284075" w:rsidP="0028407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518840082" w:history="1">
            <w:r w:rsidRPr="00E03AC2">
              <w:rPr>
                <w:rStyle w:val="ad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E03AC2">
              <w:rPr>
                <w:rStyle w:val="ad"/>
                <w:b/>
                <w:bCs/>
                <w:noProof/>
              </w:rPr>
              <w:t>Использованные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6788" w14:textId="77777777" w:rsidR="00284075" w:rsidRDefault="00284075" w:rsidP="0028407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518840083" w:history="1">
            <w:r w:rsidRPr="00E03AC2">
              <w:rPr>
                <w:rStyle w:val="ad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E03AC2">
              <w:rPr>
                <w:rStyle w:val="ad"/>
                <w:b/>
                <w:bCs/>
                <w:noProof/>
              </w:rPr>
              <w:t>Основные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7851" w14:textId="77777777" w:rsidR="00284075" w:rsidRDefault="00284075" w:rsidP="0028407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40084" w:history="1">
            <w:r w:rsidRPr="00E03AC2">
              <w:rPr>
                <w:rStyle w:val="ad"/>
                <w:b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03AC2">
              <w:rPr>
                <w:rStyle w:val="ad"/>
                <w:b/>
                <w:cap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7FD6" w14:textId="77777777" w:rsidR="00284075" w:rsidRDefault="00284075" w:rsidP="0028407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518840085" w:history="1">
            <w:r w:rsidRPr="00E03AC2">
              <w:rPr>
                <w:rStyle w:val="ad"/>
                <w:b/>
                <w:caps/>
                <w:noProof/>
              </w:rPr>
              <w:t>4.1</w:t>
            </w:r>
            <w:r>
              <w:rPr>
                <w:noProof/>
              </w:rPr>
              <w:tab/>
            </w:r>
            <w:r w:rsidRPr="00E03AC2">
              <w:rPr>
                <w:rStyle w:val="ad"/>
                <w:b/>
                <w:noProof/>
              </w:rPr>
              <w:t>Тестирование кода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085C" w14:textId="77777777" w:rsidR="00284075" w:rsidRDefault="00284075" w:rsidP="0028407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</w:rPr>
          </w:pPr>
          <w:hyperlink w:anchor="_Toc518840086" w:history="1">
            <w:r w:rsidRPr="00E03AC2">
              <w:rPr>
                <w:rStyle w:val="ad"/>
                <w:b/>
                <w:caps/>
                <w:noProof/>
              </w:rPr>
              <w:t>4.2</w:t>
            </w:r>
            <w:r>
              <w:rPr>
                <w:noProof/>
              </w:rPr>
              <w:tab/>
            </w:r>
            <w:r w:rsidRPr="00E03AC2">
              <w:rPr>
                <w:rStyle w:val="ad"/>
                <w:b/>
                <w:noProof/>
              </w:rPr>
              <w:t>Тестирование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A68A" w14:textId="77777777" w:rsidR="00284075" w:rsidRDefault="00284075" w:rsidP="0028407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40087" w:history="1">
            <w:r w:rsidRPr="00E03AC2">
              <w:rPr>
                <w:rStyle w:val="ad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ABF0" w14:textId="77777777" w:rsidR="00284075" w:rsidRDefault="00284075" w:rsidP="0028407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40088" w:history="1">
            <w:r w:rsidRPr="00E03AC2">
              <w:rPr>
                <w:rStyle w:val="ad"/>
                <w:b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EBAF" w14:textId="77777777" w:rsidR="00284075" w:rsidRDefault="00284075" w:rsidP="0028407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840089" w:history="1">
            <w:r w:rsidRPr="00E03AC2">
              <w:rPr>
                <w:rStyle w:val="ad"/>
                <w:b/>
                <w:cap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FA76" w14:textId="4EBD5620" w:rsidR="003273F3" w:rsidRDefault="003273F3" w:rsidP="0028407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F2BBAF9" w14:textId="77777777" w:rsidR="003273F3" w:rsidRDefault="003273F3" w:rsidP="00284075">
      <w:pPr>
        <w:spacing w:after="160"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0F46CC8" w14:textId="0591385B" w:rsidR="00C57175" w:rsidRPr="003273F3" w:rsidRDefault="00C57175" w:rsidP="00284075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" w:name="_Toc518840074"/>
      <w:r w:rsidRPr="003273F3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введение</w:t>
      </w:r>
      <w:bookmarkEnd w:id="1"/>
    </w:p>
    <w:p w14:paraId="7BFE02E1" w14:textId="77777777" w:rsidR="00C57175" w:rsidRDefault="00C57175" w:rsidP="002840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Цель проектной работы: познакомиться и изучить объектно-ориентированный язык программирования </w:t>
      </w:r>
      <w:r>
        <w:rPr>
          <w:lang w:val="en-US"/>
        </w:rPr>
        <w:t>Java</w:t>
      </w:r>
      <w:r>
        <w:rPr>
          <w:lang w:val="ru-RU"/>
        </w:rPr>
        <w: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</w:r>
    </w:p>
    <w:p w14:paraId="5AC163DA" w14:textId="77777777" w:rsidR="00C57175" w:rsidRDefault="00C57175" w:rsidP="00284075">
      <w:pPr>
        <w:pStyle w:val="Times1420"/>
        <w:spacing w:line="360" w:lineRule="auto"/>
        <w:rPr>
          <w:lang w:val="ru-RU"/>
        </w:rPr>
      </w:pPr>
      <w:r>
        <w:rPr>
          <w:lang w:val="ru-RU"/>
        </w:rPr>
        <w:t xml:space="preserve">Задачи: </w:t>
      </w:r>
    </w:p>
    <w:p w14:paraId="4820949C" w14:textId="10F603E1" w:rsidR="00C57175" w:rsidRDefault="00C57175" w:rsidP="002840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Написать алгоритм </w:t>
      </w:r>
      <w:proofErr w:type="spellStart"/>
      <w:r w:rsidR="00237B94">
        <w:rPr>
          <w:lang w:val="en-US"/>
        </w:rPr>
        <w:t>пирамидальной</w:t>
      </w:r>
      <w:proofErr w:type="spellEnd"/>
      <w:r w:rsidR="00237B94">
        <w:rPr>
          <w:lang w:val="en-US"/>
        </w:rPr>
        <w:t xml:space="preserve"> </w:t>
      </w:r>
      <w:proofErr w:type="spellStart"/>
      <w:r w:rsidR="00237B94">
        <w:rPr>
          <w:lang w:val="en-US"/>
        </w:rPr>
        <w:t>сортировки</w:t>
      </w:r>
      <w:proofErr w:type="spellEnd"/>
      <w:r>
        <w:rPr>
          <w:lang w:val="ru-RU"/>
        </w:rPr>
        <w:t>.</w:t>
      </w:r>
    </w:p>
    <w:p w14:paraId="24F20C86" w14:textId="77777777" w:rsidR="00C57175" w:rsidRDefault="00C57175" w:rsidP="002840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Визуализировать алгоритм.</w:t>
      </w:r>
    </w:p>
    <w:p w14:paraId="74D74113" w14:textId="71D58375" w:rsidR="00C57175" w:rsidRPr="00237B94" w:rsidRDefault="00C57175" w:rsidP="002840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Разработать </w:t>
      </w:r>
      <w:proofErr w:type="spellStart"/>
      <w:r w:rsidR="00237B94">
        <w:rPr>
          <w:lang w:val="en-US"/>
        </w:rPr>
        <w:t>пользовате</w:t>
      </w:r>
      <w:proofErr w:type="spellEnd"/>
      <w:r w:rsidR="00237B94">
        <w:rPr>
          <w:lang w:val="ru-RU"/>
        </w:rPr>
        <w:t>л</w:t>
      </w:r>
      <w:r w:rsidR="00237B94">
        <w:rPr>
          <w:lang w:val="en-US"/>
        </w:rPr>
        <w:t>ь</w:t>
      </w:r>
      <w:proofErr w:type="spellStart"/>
      <w:r w:rsidR="00237B94">
        <w:rPr>
          <w:lang w:val="ru-RU"/>
        </w:rPr>
        <w:t>ский</w:t>
      </w:r>
      <w:proofErr w:type="spellEnd"/>
      <w:r w:rsidR="00237B94">
        <w:rPr>
          <w:lang w:val="ru-RU"/>
        </w:rPr>
        <w:t xml:space="preserve"> интерфейс</w:t>
      </w:r>
      <w:r>
        <w:rPr>
          <w:lang w:val="en-US"/>
        </w:rPr>
        <w:t>.</w:t>
      </w:r>
    </w:p>
    <w:p w14:paraId="6EC9A5BC" w14:textId="1B2AC478" w:rsidR="00237B94" w:rsidRDefault="00237B94" w:rsidP="002840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Протестировать работу программы.</w:t>
      </w:r>
    </w:p>
    <w:p w14:paraId="00E8724A" w14:textId="794BDF7D" w:rsidR="00C57175" w:rsidRDefault="00237B94" w:rsidP="00284075">
      <w:pPr>
        <w:pStyle w:val="Times142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Получить опыт командной работы</w:t>
      </w:r>
      <w:r w:rsidR="00C57175">
        <w:rPr>
          <w:lang w:val="ru-RU"/>
        </w:rPr>
        <w:t>.</w:t>
      </w:r>
    </w:p>
    <w:p w14:paraId="70752213" w14:textId="77777777" w:rsidR="00C57175" w:rsidRDefault="00C57175" w:rsidP="00284075">
      <w:pPr>
        <w:spacing w:line="360" w:lineRule="auto"/>
        <w:ind w:firstLine="709"/>
        <w:rPr>
          <w:spacing w:val="-2"/>
          <w:sz w:val="28"/>
          <w:szCs w:val="28"/>
        </w:rPr>
      </w:pPr>
    </w:p>
    <w:p w14:paraId="1D6D0D59" w14:textId="77777777" w:rsidR="003273F3" w:rsidRDefault="003273F3" w:rsidP="00284075">
      <w:pPr>
        <w:spacing w:after="160" w:line="360" w:lineRule="auto"/>
        <w:rPr>
          <w:rFonts w:eastAsiaTheme="majorEastAsia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58A91EA6" w14:textId="5492C3C4" w:rsidR="00C57175" w:rsidRPr="003273F3" w:rsidRDefault="00C57175" w:rsidP="00284075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" w:name="_Toc518840075"/>
      <w:r w:rsidRPr="003273F3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1. требования к программе</w:t>
      </w:r>
      <w:bookmarkEnd w:id="2"/>
    </w:p>
    <w:p w14:paraId="6B09B353" w14:textId="77777777" w:rsidR="00C57175" w:rsidRPr="003273F3" w:rsidRDefault="00C57175" w:rsidP="0028407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18840076"/>
      <w:r w:rsidRPr="003273F3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Исходные Требования к программе</w:t>
      </w:r>
      <w:bookmarkEnd w:id="3"/>
    </w:p>
    <w:p w14:paraId="6E315C01" w14:textId="77777777" w:rsidR="00C57175" w:rsidRDefault="00C57175" w:rsidP="00284075">
      <w:pPr>
        <w:pStyle w:val="a4"/>
        <w:spacing w:before="0" w:beforeAutospacing="0" w:after="0" w:afterAutospacing="0" w:line="360" w:lineRule="auto"/>
        <w:ind w:firstLine="720"/>
        <w:jc w:val="both"/>
      </w:pPr>
      <w:r>
        <w:rPr>
          <w:bCs/>
          <w:color w:val="000000"/>
          <w:sz w:val="28"/>
          <w:szCs w:val="28"/>
        </w:rPr>
        <w:t>Входные данные: на вход подается строка, состоящая из целых чисел, разделенных пробелами. Ввод данных осуществляется из файла (</w:t>
      </w:r>
      <w:r>
        <w:rPr>
          <w:bCs/>
          <w:color w:val="000000"/>
          <w:sz w:val="28"/>
          <w:szCs w:val="28"/>
          <w:lang w:val="en-US"/>
        </w:rPr>
        <w:t>input</w:t>
      </w:r>
      <w:r>
        <w:rPr>
          <w:bCs/>
          <w:color w:val="000000"/>
          <w:sz w:val="28"/>
          <w:szCs w:val="28"/>
        </w:rPr>
        <w:t>.</w:t>
      </w:r>
      <w:proofErr w:type="spellStart"/>
      <w:r>
        <w:rPr>
          <w:bCs/>
          <w:color w:val="000000"/>
          <w:sz w:val="28"/>
          <w:szCs w:val="28"/>
          <w:lang w:val="en-US"/>
        </w:rPr>
        <w:t>dat</w:t>
      </w:r>
      <w:proofErr w:type="spellEnd"/>
      <w:r>
        <w:rPr>
          <w:bCs/>
          <w:color w:val="000000"/>
          <w:sz w:val="28"/>
          <w:szCs w:val="28"/>
        </w:rPr>
        <w:t>).</w:t>
      </w:r>
    </w:p>
    <w:p w14:paraId="76A37F15" w14:textId="77777777" w:rsidR="00C57175" w:rsidRDefault="00C57175" w:rsidP="00284075">
      <w:pPr>
        <w:pStyle w:val="a4"/>
        <w:spacing w:before="0" w:beforeAutospacing="0" w:after="0" w:afterAutospacing="0" w:line="360" w:lineRule="auto"/>
        <w:ind w:firstLine="720"/>
        <w:jc w:val="both"/>
      </w:pPr>
      <w:r>
        <w:rPr>
          <w:bCs/>
          <w:color w:val="000000"/>
          <w:sz w:val="28"/>
          <w:szCs w:val="28"/>
        </w:rPr>
        <w:t>Выходные данные: на экран выводится бинарное дерево (на каждой итерации).</w:t>
      </w:r>
    </w:p>
    <w:p w14:paraId="794F380B" w14:textId="77777777" w:rsidR="00C57175" w:rsidRDefault="00C57175" w:rsidP="00284075">
      <w:pPr>
        <w:pStyle w:val="a4"/>
        <w:spacing w:before="0" w:beforeAutospacing="0" w:after="0" w:afterAutospacing="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”). На финальном шаге работы с программой помимо дерева выводится сообщение, объявляющее успешное окончание работы.</w:t>
      </w:r>
    </w:p>
    <w:p w14:paraId="6F260218" w14:textId="77777777" w:rsidR="00C57175" w:rsidRPr="00237B94" w:rsidRDefault="00C57175" w:rsidP="00284075">
      <w:pPr>
        <w:pStyle w:val="a4"/>
        <w:spacing w:before="0" w:beforeAutospacing="0" w:after="0" w:afterAutospacing="0" w:line="360" w:lineRule="auto"/>
        <w:ind w:firstLine="720"/>
        <w:jc w:val="both"/>
        <w:rPr>
          <w:bCs/>
          <w:color w:val="FF0000"/>
          <w:sz w:val="28"/>
          <w:szCs w:val="28"/>
        </w:rPr>
      </w:pPr>
      <w:commentRangeStart w:id="4"/>
      <w:r w:rsidRPr="00237B94">
        <w:rPr>
          <w:bCs/>
          <w:color w:val="FF0000"/>
          <w:sz w:val="28"/>
          <w:szCs w:val="28"/>
        </w:rPr>
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</w:r>
      <w:r w:rsidRPr="00237B94">
        <w:rPr>
          <w:bCs/>
          <w:color w:val="FF0000"/>
          <w:sz w:val="28"/>
          <w:szCs w:val="28"/>
          <w:lang w:val="en-US"/>
        </w:rPr>
        <w:t>Swing</w:t>
      </w:r>
      <w:r w:rsidRPr="00237B94">
        <w:rPr>
          <w:bCs/>
          <w:color w:val="FF0000"/>
          <w:sz w:val="28"/>
          <w:szCs w:val="28"/>
        </w:rPr>
        <w:t>.</w:t>
      </w:r>
    </w:p>
    <w:p w14:paraId="202B358D" w14:textId="77777777" w:rsidR="00C57175" w:rsidRPr="003273F3" w:rsidRDefault="00C57175" w:rsidP="00284075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73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" w:name="_Toc518840077"/>
      <w:r w:rsidRPr="003273F3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Уточнение требований после сдачи прототипа</w:t>
      </w:r>
      <w:bookmarkEnd w:id="5"/>
      <w:r w:rsidRPr="003273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4B22C2E" w14:textId="77777777" w:rsidR="00C57175" w:rsidRPr="00237B94" w:rsidRDefault="00C57175" w:rsidP="00284075">
      <w:pPr>
        <w:spacing w:line="360" w:lineRule="auto"/>
        <w:jc w:val="both"/>
        <w:rPr>
          <w:color w:val="FF0000"/>
          <w:sz w:val="28"/>
          <w:szCs w:val="28"/>
        </w:rPr>
      </w:pPr>
      <w:r w:rsidRPr="00237B94">
        <w:rPr>
          <w:color w:val="FF0000"/>
          <w:sz w:val="28"/>
          <w:szCs w:val="28"/>
        </w:rPr>
        <w:tab/>
        <w:t xml:space="preserve">Алгоритм изменен, теперь пирамидальная сортировка реализована на дереве. Визуализация дерева адаптирована под библиотеку </w:t>
      </w:r>
      <w:proofErr w:type="spellStart"/>
      <w:r w:rsidRPr="00237B94">
        <w:rPr>
          <w:color w:val="FF0000"/>
          <w:sz w:val="28"/>
          <w:szCs w:val="28"/>
          <w:lang w:val="en-US"/>
        </w:rPr>
        <w:t>GraphStream</w:t>
      </w:r>
      <w:proofErr w:type="spellEnd"/>
      <w:r w:rsidRPr="00237B94">
        <w:rPr>
          <w:color w:val="FF0000"/>
          <w:sz w:val="28"/>
          <w:szCs w:val="28"/>
        </w:rPr>
        <w:t>.</w:t>
      </w:r>
      <w:commentRangeEnd w:id="4"/>
      <w:r w:rsidRPr="00237B94">
        <w:rPr>
          <w:rStyle w:val="a8"/>
          <w:color w:val="FF0000"/>
        </w:rPr>
        <w:commentReference w:id="4"/>
      </w:r>
    </w:p>
    <w:p w14:paraId="32559EE7" w14:textId="77777777" w:rsidR="00C57175" w:rsidRDefault="00C57175" w:rsidP="00284075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14:paraId="19BDD49E" w14:textId="77777777" w:rsidR="00C57175" w:rsidRPr="003273F3" w:rsidRDefault="00C57175" w:rsidP="00284075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3273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bookmarkStart w:id="6" w:name="_Toc518840078"/>
      <w:r w:rsidRPr="003273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</w:t>
      </w:r>
      <w:r w:rsidRPr="003273F3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. План разработки и распределение ролей в бригаде</w:t>
      </w:r>
      <w:bookmarkEnd w:id="6"/>
    </w:p>
    <w:p w14:paraId="22927CEE" w14:textId="77777777" w:rsidR="00C57175" w:rsidRPr="003273F3" w:rsidRDefault="00C57175" w:rsidP="0028407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18840079"/>
      <w:r w:rsidRPr="003273F3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План разработки</w:t>
      </w:r>
      <w:bookmarkEnd w:id="7"/>
    </w:p>
    <w:p w14:paraId="68CF6D88" w14:textId="30F73700" w:rsidR="00C57175" w:rsidRDefault="00237B94" w:rsidP="00284075">
      <w:pPr>
        <w:spacing w:line="360" w:lineRule="auto"/>
        <w:jc w:val="both"/>
        <w:rPr>
          <w:bCs/>
          <w:sz w:val="28"/>
          <w:szCs w:val="28"/>
        </w:rPr>
      </w:pPr>
      <w:commentRangeStart w:id="8"/>
      <w:r w:rsidRPr="005B4D63">
        <w:rPr>
          <w:bCs/>
          <w:color w:val="FF0000"/>
          <w:sz w:val="28"/>
          <w:szCs w:val="28"/>
        </w:rPr>
        <w:t>В ходе создания проекта не было написано прототипа программы в обычном его понимании</w:t>
      </w:r>
      <w:r>
        <w:rPr>
          <w:bCs/>
          <w:sz w:val="28"/>
          <w:szCs w:val="28"/>
        </w:rPr>
        <w:t>, так как все части проекта разрабатывались и дорабатывались на протяжении всей работы над проектом</w:t>
      </w:r>
      <w:r w:rsidR="005B4D63">
        <w:rPr>
          <w:bCs/>
          <w:sz w:val="28"/>
          <w:szCs w:val="28"/>
        </w:rPr>
        <w:t xml:space="preserve">. Объединение </w:t>
      </w:r>
      <w:proofErr w:type="gramStart"/>
      <w:r w:rsidR="005B4D63">
        <w:rPr>
          <w:bCs/>
          <w:sz w:val="28"/>
          <w:szCs w:val="28"/>
        </w:rPr>
        <w:t>последних версий</w:t>
      </w:r>
      <w:proofErr w:type="gramEnd"/>
      <w:r w:rsidR="005B4D63">
        <w:rPr>
          <w:bCs/>
          <w:sz w:val="28"/>
          <w:szCs w:val="28"/>
        </w:rPr>
        <w:t xml:space="preserve"> всех составляющих проекта были объединены в итоговую программу 08.07.</w:t>
      </w:r>
      <w:r>
        <w:rPr>
          <w:bCs/>
          <w:sz w:val="28"/>
          <w:szCs w:val="28"/>
        </w:rPr>
        <w:t xml:space="preserve"> </w:t>
      </w:r>
      <w:r w:rsidR="00C57175">
        <w:rPr>
          <w:bCs/>
          <w:sz w:val="28"/>
          <w:szCs w:val="28"/>
        </w:rPr>
        <w:t xml:space="preserve">    </w:t>
      </w:r>
      <w:commentRangeEnd w:id="8"/>
      <w:r w:rsidR="005B4D63">
        <w:rPr>
          <w:rStyle w:val="a8"/>
        </w:rPr>
        <w:commentReference w:id="8"/>
      </w:r>
    </w:p>
    <w:p w14:paraId="78A9E7A6" w14:textId="77777777" w:rsidR="00C57175" w:rsidRPr="003273F3" w:rsidRDefault="00C57175" w:rsidP="0028407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18840080"/>
      <w:r w:rsidRPr="003273F3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Распределение ролей в бригаде</w:t>
      </w:r>
      <w:bookmarkEnd w:id="9"/>
    </w:p>
    <w:p w14:paraId="2928C511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Костин С.В. ответственный за интерфейс.</w:t>
      </w:r>
    </w:p>
    <w:p w14:paraId="1C1CD719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Черкасова Е.И. – за реализацию алгоритма.</w:t>
      </w:r>
    </w:p>
    <w:p w14:paraId="19749D38" w14:textId="77777777" w:rsidR="00C57175" w:rsidRDefault="00C57175" w:rsidP="00284075">
      <w:pPr>
        <w:pStyle w:val="Times1420"/>
        <w:spacing w:line="360" w:lineRule="auto"/>
        <w:ind w:firstLine="0"/>
        <w:rPr>
          <w:lang w:val="ru-RU"/>
        </w:rPr>
      </w:pPr>
      <w:r>
        <w:rPr>
          <w:lang w:val="ru-RU"/>
        </w:rPr>
        <w:t>Терещенко В.Н. – тестирование.</w:t>
      </w:r>
    </w:p>
    <w:p w14:paraId="29C03D98" w14:textId="77777777" w:rsidR="00C57175" w:rsidRDefault="00C57175" w:rsidP="002840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F07B84D" w14:textId="77777777" w:rsidR="00C57175" w:rsidRDefault="00C57175" w:rsidP="002840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63631C5" w14:textId="77777777" w:rsidR="00C57175" w:rsidRDefault="00C57175" w:rsidP="00284075">
      <w:pPr>
        <w:spacing w:line="360" w:lineRule="auto"/>
        <w:jc w:val="center"/>
        <w:rPr>
          <w:sz w:val="28"/>
          <w:szCs w:val="28"/>
        </w:rPr>
      </w:pPr>
    </w:p>
    <w:p w14:paraId="18203D91" w14:textId="77777777" w:rsidR="00C57175" w:rsidRDefault="00C57175" w:rsidP="00284075">
      <w:pPr>
        <w:pStyle w:val="a5"/>
        <w:numPr>
          <w:ilvl w:val="0"/>
          <w:numId w:val="8"/>
        </w:numPr>
        <w:spacing w:after="240" w:line="360" w:lineRule="auto"/>
        <w:outlineLvl w:val="0"/>
        <w:rPr>
          <w:b/>
          <w:sz w:val="28"/>
        </w:rPr>
      </w:pPr>
      <w:r>
        <w:rPr>
          <w:b/>
        </w:rPr>
        <w:br w:type="page"/>
      </w:r>
      <w:bookmarkStart w:id="10" w:name="_Toc518840081"/>
      <w:r>
        <w:rPr>
          <w:b/>
        </w:rPr>
        <w:lastRenderedPageBreak/>
        <w:t>ОСОБЕННОСТИ РЕАЛИЗАЦИИ</w:t>
      </w:r>
      <w:bookmarkEnd w:id="10"/>
    </w:p>
    <w:p w14:paraId="27E6A5D7" w14:textId="77777777" w:rsidR="00C57175" w:rsidRDefault="00C57175" w:rsidP="00284075">
      <w:pPr>
        <w:pStyle w:val="a5"/>
        <w:numPr>
          <w:ilvl w:val="1"/>
          <w:numId w:val="9"/>
        </w:numPr>
        <w:spacing w:before="240" w:line="360" w:lineRule="auto"/>
        <w:outlineLvl w:val="1"/>
        <w:rPr>
          <w:b/>
          <w:bCs/>
          <w:color w:val="FF0000"/>
          <w:sz w:val="28"/>
          <w:szCs w:val="28"/>
        </w:rPr>
      </w:pPr>
      <w:bookmarkStart w:id="11" w:name="_Toc518840082"/>
      <w:r>
        <w:rPr>
          <w:b/>
          <w:bCs/>
          <w:sz w:val="28"/>
          <w:szCs w:val="28"/>
        </w:rPr>
        <w:t>Использованные структуры данных</w:t>
      </w:r>
      <w:bookmarkEnd w:id="11"/>
    </w:p>
    <w:p w14:paraId="5674EB7E" w14:textId="77777777" w:rsidR="00C57175" w:rsidRDefault="00C57175" w:rsidP="002840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3570F1B" w14:textId="2A2CE6AA" w:rsidR="00C57175" w:rsidRPr="005B4D63" w:rsidRDefault="005B4D63" w:rsidP="00284075">
      <w:pPr>
        <w:pStyle w:val="a5"/>
        <w:numPr>
          <w:ilvl w:val="1"/>
          <w:numId w:val="9"/>
        </w:numPr>
        <w:spacing w:line="360" w:lineRule="auto"/>
        <w:outlineLvl w:val="1"/>
        <w:rPr>
          <w:b/>
          <w:bCs/>
          <w:color w:val="FF0000"/>
          <w:sz w:val="28"/>
          <w:szCs w:val="28"/>
        </w:rPr>
      </w:pPr>
      <w:bookmarkStart w:id="12" w:name="_Toc518840083"/>
      <w:r>
        <w:rPr>
          <w:b/>
          <w:bCs/>
          <w:sz w:val="28"/>
          <w:szCs w:val="28"/>
        </w:rPr>
        <w:t>Основные методы</w:t>
      </w:r>
      <w:bookmarkEnd w:id="12"/>
    </w:p>
    <w:p w14:paraId="2DEB4ADD" w14:textId="77777777" w:rsidR="00C57175" w:rsidRDefault="00C57175" w:rsidP="00284075">
      <w:pPr>
        <w:spacing w:after="160"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13000189" w14:textId="39BE96C0" w:rsidR="00C57175" w:rsidRPr="00DB50C7" w:rsidRDefault="00C57175" w:rsidP="00284075">
      <w:pPr>
        <w:pStyle w:val="a5"/>
        <w:numPr>
          <w:ilvl w:val="0"/>
          <w:numId w:val="8"/>
        </w:numPr>
        <w:spacing w:line="360" w:lineRule="auto"/>
        <w:jc w:val="center"/>
        <w:outlineLvl w:val="0"/>
        <w:rPr>
          <w:b/>
          <w:caps/>
          <w:sz w:val="28"/>
          <w:szCs w:val="28"/>
        </w:rPr>
      </w:pPr>
      <w:bookmarkStart w:id="13" w:name="_Toc518840084"/>
      <w:r>
        <w:rPr>
          <w:b/>
          <w:caps/>
          <w:sz w:val="28"/>
          <w:szCs w:val="28"/>
        </w:rPr>
        <w:lastRenderedPageBreak/>
        <w:t>Тестирование</w:t>
      </w:r>
      <w:bookmarkEnd w:id="13"/>
    </w:p>
    <w:p w14:paraId="0E187031" w14:textId="22E63D48" w:rsidR="005B4D63" w:rsidRPr="00253D20" w:rsidRDefault="00C57175" w:rsidP="00284075">
      <w:pPr>
        <w:pStyle w:val="a5"/>
        <w:numPr>
          <w:ilvl w:val="1"/>
          <w:numId w:val="10"/>
        </w:numPr>
        <w:spacing w:line="360" w:lineRule="auto"/>
        <w:outlineLvl w:val="1"/>
        <w:rPr>
          <w:b/>
          <w:caps/>
          <w:sz w:val="36"/>
          <w:szCs w:val="28"/>
        </w:rPr>
      </w:pPr>
      <w:bookmarkStart w:id="14" w:name="_Toc518840085"/>
      <w:r w:rsidRPr="005B4D63">
        <w:rPr>
          <w:b/>
          <w:sz w:val="28"/>
        </w:rPr>
        <w:t>Тестирование кода алгоритма</w:t>
      </w:r>
      <w:bookmarkEnd w:id="14"/>
    </w:p>
    <w:p w14:paraId="45DCE411" w14:textId="46263991" w:rsidR="004843C3" w:rsidRPr="004843C3" w:rsidRDefault="00003B85" w:rsidP="00284075">
      <w:pPr>
        <w:spacing w:line="360" w:lineRule="auto"/>
        <w:ind w:left="720"/>
        <w:jc w:val="both"/>
        <w:rPr>
          <w:sz w:val="28"/>
          <w:shd w:val="clear" w:color="auto" w:fill="FFFFFF"/>
        </w:rPr>
      </w:pPr>
      <w:r>
        <w:rPr>
          <w:sz w:val="28"/>
        </w:rPr>
        <w:t>Тестирование кода осуществлено с помощью библиотеки</w:t>
      </w:r>
      <w:r w:rsidRPr="00003B85">
        <w:rPr>
          <w:sz w:val="28"/>
        </w:rPr>
        <w:t xml:space="preserve"> </w:t>
      </w:r>
      <w:r w:rsidRPr="00003B85">
        <w:rPr>
          <w:sz w:val="28"/>
          <w:shd w:val="clear" w:color="auto" w:fill="FFFFFF"/>
        </w:rPr>
        <w:t xml:space="preserve">для модульного тестирования программного обеспечения на языке </w:t>
      </w:r>
      <w:proofErr w:type="spellStart"/>
      <w:r w:rsidRPr="00003B85">
        <w:rPr>
          <w:sz w:val="28"/>
          <w:shd w:val="clear" w:color="auto" w:fill="FFFFFF"/>
        </w:rPr>
        <w:t>Java</w:t>
      </w:r>
      <w:proofErr w:type="spellEnd"/>
      <w:r>
        <w:rPr>
          <w:sz w:val="28"/>
          <w:shd w:val="clear" w:color="auto" w:fill="FFFFFF"/>
        </w:rPr>
        <w:t xml:space="preserve"> – </w:t>
      </w:r>
      <w:r>
        <w:rPr>
          <w:sz w:val="28"/>
          <w:shd w:val="clear" w:color="auto" w:fill="FFFFFF"/>
          <w:lang w:val="en-US"/>
        </w:rPr>
        <w:t>Junit</w:t>
      </w:r>
      <w:r>
        <w:rPr>
          <w:sz w:val="28"/>
          <w:shd w:val="clear" w:color="auto" w:fill="FFFFFF"/>
        </w:rPr>
        <w:t>. Код теста представлен в приложении А</w:t>
      </w:r>
      <w:r w:rsidR="004843C3">
        <w:rPr>
          <w:sz w:val="28"/>
          <w:shd w:val="clear" w:color="auto" w:fill="FFFFFF"/>
        </w:rPr>
        <w:t>. Тестирование:</w:t>
      </w:r>
    </w:p>
    <w:p w14:paraId="49F1AEEC" w14:textId="1F888B56" w:rsidR="004843C3" w:rsidRPr="00003B85" w:rsidRDefault="004843C3" w:rsidP="00284075">
      <w:pPr>
        <w:spacing w:line="360" w:lineRule="auto"/>
        <w:ind w:left="720"/>
        <w:rPr>
          <w:sz w:val="32"/>
        </w:rPr>
      </w:pPr>
      <w:r>
        <w:rPr>
          <w:noProof/>
        </w:rPr>
        <w:drawing>
          <wp:inline distT="0" distB="0" distL="0" distR="0" wp14:anchorId="54562288" wp14:editId="02C7CBAA">
            <wp:extent cx="492379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68705" r="64921" b="7881"/>
                    <a:stretch/>
                  </pic:blipFill>
                  <pic:spPr bwMode="auto">
                    <a:xfrm>
                      <a:off x="0" y="0"/>
                      <a:ext cx="4934151" cy="185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2C61E" w14:textId="1A7EFAD3" w:rsidR="005B4D63" w:rsidRPr="001F1492" w:rsidRDefault="005B4D63" w:rsidP="00284075">
      <w:pPr>
        <w:pStyle w:val="a5"/>
        <w:numPr>
          <w:ilvl w:val="1"/>
          <w:numId w:val="10"/>
        </w:numPr>
        <w:spacing w:line="360" w:lineRule="auto"/>
        <w:outlineLvl w:val="1"/>
        <w:rPr>
          <w:b/>
          <w:caps/>
          <w:sz w:val="32"/>
          <w:szCs w:val="28"/>
        </w:rPr>
      </w:pPr>
      <w:bookmarkStart w:id="15" w:name="_Toc518840086"/>
      <w:r>
        <w:rPr>
          <w:b/>
          <w:sz w:val="28"/>
        </w:rPr>
        <w:t>Тестирование графического интерфейса</w:t>
      </w:r>
      <w:bookmarkEnd w:id="15"/>
    </w:p>
    <w:p w14:paraId="473217E1" w14:textId="77777777" w:rsidR="001F1492" w:rsidRPr="001F1492" w:rsidRDefault="001F1492" w:rsidP="00284075">
      <w:pPr>
        <w:pStyle w:val="a5"/>
        <w:spacing w:line="360" w:lineRule="auto"/>
        <w:rPr>
          <w:caps/>
          <w:sz w:val="32"/>
          <w:szCs w:val="28"/>
        </w:rPr>
      </w:pPr>
    </w:p>
    <w:p w14:paraId="0247AC55" w14:textId="77777777" w:rsidR="00C57175" w:rsidRDefault="00C57175" w:rsidP="00284075">
      <w:pPr>
        <w:pStyle w:val="Times1420"/>
        <w:spacing w:line="360" w:lineRule="auto"/>
        <w:ind w:left="720" w:firstLine="0"/>
        <w:rPr>
          <w:b/>
        </w:rPr>
      </w:pPr>
    </w:p>
    <w:p w14:paraId="12AAD7E7" w14:textId="77777777" w:rsidR="00C57175" w:rsidRDefault="00C57175" w:rsidP="00284075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14:paraId="3F29740A" w14:textId="77777777" w:rsidR="00C57175" w:rsidRDefault="00C57175" w:rsidP="00284075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14:paraId="34557A2D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E3CE252" w14:textId="77777777" w:rsidR="00C57175" w:rsidRPr="00B24B1C" w:rsidRDefault="00C57175" w:rsidP="00284075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6" w:name="_Toc518840087"/>
      <w:r w:rsidRPr="00B24B1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заключение</w:t>
      </w:r>
      <w:bookmarkEnd w:id="16"/>
    </w:p>
    <w:p w14:paraId="10C332B1" w14:textId="60E222C5" w:rsidR="00C57175" w:rsidRDefault="00C57175" w:rsidP="002840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проектной работы были получены знания о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необходимые для создания программы, были изучены: библиотека для создания графического интерфейса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 xml:space="preserve"> при создании визуализации прототипа и пользовательского интерфейса, библиотека динамического графа </w:t>
      </w:r>
      <w:proofErr w:type="spellStart"/>
      <w:r>
        <w:rPr>
          <w:sz w:val="28"/>
          <w:szCs w:val="28"/>
          <w:lang w:val="en-US"/>
        </w:rPr>
        <w:t>GraphStream</w:t>
      </w:r>
      <w:proofErr w:type="spellEnd"/>
      <w:r w:rsidRPr="00C571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построения бинарного дерева, класс для выполнения основных числовых операций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 xml:space="preserve"> и другие сопутствующие </w:t>
      </w:r>
      <w:r w:rsidR="00303E2D">
        <w:rPr>
          <w:sz w:val="28"/>
          <w:szCs w:val="28"/>
        </w:rPr>
        <w:t xml:space="preserve">работе над проектом </w:t>
      </w:r>
      <w:r>
        <w:rPr>
          <w:sz w:val="28"/>
          <w:szCs w:val="28"/>
        </w:rPr>
        <w:t xml:space="preserve">библиотеки. Проект был протестирован, </w:t>
      </w:r>
      <w:r w:rsidR="001E5392">
        <w:rPr>
          <w:sz w:val="28"/>
          <w:szCs w:val="28"/>
        </w:rPr>
        <w:t>в алгоритме найдено ошибок не было</w:t>
      </w:r>
      <w:r>
        <w:rPr>
          <w:sz w:val="28"/>
          <w:szCs w:val="28"/>
        </w:rPr>
        <w:t xml:space="preserve">. </w:t>
      </w:r>
      <w:r w:rsidR="001E5392">
        <w:rPr>
          <w:sz w:val="28"/>
          <w:szCs w:val="28"/>
        </w:rPr>
        <w:t xml:space="preserve">Участие в создании проекта дало нам опыт и очень наглядно показало плюсы командной работы. </w:t>
      </w:r>
      <w:r>
        <w:rPr>
          <w:sz w:val="28"/>
          <w:szCs w:val="28"/>
        </w:rPr>
        <w:t xml:space="preserve">Вышеперечисленная информация свидетельствует о выполнении поставленных задач. </w:t>
      </w:r>
    </w:p>
    <w:p w14:paraId="2B7C6E0B" w14:textId="77777777" w:rsidR="00C57175" w:rsidRDefault="00C57175" w:rsidP="00284075">
      <w:pPr>
        <w:spacing w:line="360" w:lineRule="auto"/>
        <w:rPr>
          <w:spacing w:val="-2"/>
          <w:sz w:val="28"/>
          <w:szCs w:val="28"/>
        </w:rPr>
      </w:pPr>
    </w:p>
    <w:p w14:paraId="5F96693F" w14:textId="77777777" w:rsidR="00C57175" w:rsidRPr="00B24B1C" w:rsidRDefault="00C57175" w:rsidP="00284075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B24B1C">
        <w:rPr>
          <w:rFonts w:ascii="Times New Roman" w:hAnsi="Times New Roman" w:cs="Times New Roman"/>
          <w:b/>
          <w:caps/>
          <w:color w:val="auto"/>
          <w:sz w:val="28"/>
          <w:szCs w:val="28"/>
        </w:rPr>
        <w:br w:type="page"/>
      </w:r>
      <w:bookmarkStart w:id="17" w:name="_Toc518840088"/>
      <w:r w:rsidRPr="00B24B1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7"/>
    </w:p>
    <w:p w14:paraId="28507A24" w14:textId="77777777" w:rsidR="00C57175" w:rsidRDefault="00C57175" w:rsidP="002840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https://prog-cpp.ru/sort-pyramid</w:t>
      </w:r>
    </w:p>
    <w:p w14:paraId="326A9244" w14:textId="77777777" w:rsidR="00C57175" w:rsidRDefault="00C57175" w:rsidP="002840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https://goo.gl/MqoTis</w:t>
      </w:r>
    </w:p>
    <w:p w14:paraId="3D7A16B7" w14:textId="77777777" w:rsidR="00C57175" w:rsidRDefault="00C57175" w:rsidP="002840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http://graphstream-project.org</w:t>
      </w:r>
    </w:p>
    <w:p w14:paraId="3518C660" w14:textId="4412CA08" w:rsidR="00C16BAA" w:rsidRPr="00C16BAA" w:rsidRDefault="00C16BAA" w:rsidP="002840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16BAA">
        <w:rPr>
          <w:sz w:val="28"/>
          <w:szCs w:val="28"/>
        </w:rPr>
        <w:t>http://javastudy.ru/junit/junit-hello-world/</w:t>
      </w:r>
      <w:r>
        <w:rPr>
          <w:sz w:val="28"/>
          <w:szCs w:val="28"/>
        </w:rPr>
        <w:t xml:space="preserve"> </w:t>
      </w:r>
    </w:p>
    <w:p w14:paraId="0FC6466C" w14:textId="77777777" w:rsidR="00C57175" w:rsidRDefault="00C57175" w:rsidP="00284075">
      <w:pPr>
        <w:spacing w:after="160"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44884BD7" w14:textId="77777777" w:rsidR="00C57175" w:rsidRPr="00B24B1C" w:rsidRDefault="00C57175" w:rsidP="00284075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8" w:name="_Toc518840089"/>
      <w:r w:rsidRPr="00B24B1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приложение А</w:t>
      </w:r>
      <w:bookmarkEnd w:id="18"/>
    </w:p>
    <w:p w14:paraId="3BD25032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Полный код программы</w:t>
      </w:r>
    </w:p>
    <w:p w14:paraId="0E5B66E2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--класс.</w:t>
      </w:r>
      <w:r>
        <w:rPr>
          <w:b/>
          <w:caps/>
          <w:sz w:val="28"/>
          <w:szCs w:val="28"/>
          <w:u w:val="single"/>
          <w:lang w:val="en-US"/>
        </w:rPr>
        <w:t>class</w:t>
      </w:r>
      <w:r>
        <w:rPr>
          <w:b/>
          <w:caps/>
          <w:sz w:val="28"/>
          <w:szCs w:val="28"/>
          <w:u w:val="single"/>
        </w:rPr>
        <w:t>—</w:t>
      </w:r>
    </w:p>
    <w:p w14:paraId="6386A1F9" w14:textId="77777777" w:rsidR="00C57175" w:rsidRDefault="00C57175" w:rsidP="002840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ляляля</w:t>
      </w:r>
    </w:p>
    <w:p w14:paraId="3F00BE4D" w14:textId="77777777" w:rsidR="00C57175" w:rsidRDefault="00C57175" w:rsidP="00284075">
      <w:pPr>
        <w:spacing w:line="360" w:lineRule="auto"/>
      </w:pPr>
    </w:p>
    <w:bookmarkEnd w:id="0"/>
    <w:p w14:paraId="1A915895" w14:textId="77777777" w:rsidR="00015503" w:rsidRPr="00C57175" w:rsidRDefault="00284075" w:rsidP="00284075">
      <w:pPr>
        <w:spacing w:line="360" w:lineRule="auto"/>
      </w:pPr>
    </w:p>
    <w:sectPr w:rsidR="00015503" w:rsidRPr="00C5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Viktoria" w:date="2018-07-08T00:02:00Z" w:initials="V">
    <w:p w14:paraId="2E58206D" w14:textId="77777777" w:rsidR="00C57175" w:rsidRDefault="00C57175" w:rsidP="00C57175">
      <w:pPr>
        <w:pStyle w:val="a6"/>
      </w:pPr>
      <w:r>
        <w:rPr>
          <w:rStyle w:val="a8"/>
        </w:rPr>
        <w:annotationRef/>
      </w:r>
      <w:r>
        <w:t>Написать красивее</w:t>
      </w:r>
    </w:p>
  </w:comment>
  <w:comment w:id="8" w:author="Viktoria" w:date="2018-07-08T18:04:00Z" w:initials="V">
    <w:p w14:paraId="3427CAC6" w14:textId="1BC3DCBF" w:rsidR="005B4D63" w:rsidRDefault="005B4D63">
      <w:pPr>
        <w:pStyle w:val="a6"/>
      </w:pPr>
      <w:r>
        <w:rPr>
          <w:rStyle w:val="a8"/>
        </w:rPr>
        <w:annotationRef/>
      </w:r>
      <w:proofErr w:type="spellStart"/>
      <w:r>
        <w:t>Оч</w:t>
      </w:r>
      <w:proofErr w:type="spellEnd"/>
      <w:r>
        <w:t xml:space="preserve"> сомнительно, не знаю, что написать, ибо не всем преподам нравится правда и честность в отчете, если она противоречит шаблону отчета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58206D" w15:done="0"/>
  <w15:commentEx w15:paraId="3427CA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 w15:restartNumberingAfterBreak="0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a">
    <w15:presenceInfo w15:providerId="None" w15:userId="Vik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FA"/>
    <w:rsid w:val="00003B85"/>
    <w:rsid w:val="00020B49"/>
    <w:rsid w:val="000B0C44"/>
    <w:rsid w:val="001E08BA"/>
    <w:rsid w:val="001E5392"/>
    <w:rsid w:val="001F1492"/>
    <w:rsid w:val="00237B94"/>
    <w:rsid w:val="00253D20"/>
    <w:rsid w:val="0026148B"/>
    <w:rsid w:val="00284075"/>
    <w:rsid w:val="00303E2D"/>
    <w:rsid w:val="003273F3"/>
    <w:rsid w:val="00345BD4"/>
    <w:rsid w:val="003924E8"/>
    <w:rsid w:val="003B4E06"/>
    <w:rsid w:val="003B6160"/>
    <w:rsid w:val="00462A9C"/>
    <w:rsid w:val="004843C3"/>
    <w:rsid w:val="005B4D63"/>
    <w:rsid w:val="00615B07"/>
    <w:rsid w:val="00651A86"/>
    <w:rsid w:val="00795FF2"/>
    <w:rsid w:val="00857832"/>
    <w:rsid w:val="0091344A"/>
    <w:rsid w:val="0093474F"/>
    <w:rsid w:val="009364C8"/>
    <w:rsid w:val="00943F2D"/>
    <w:rsid w:val="009B0CF0"/>
    <w:rsid w:val="00A511CE"/>
    <w:rsid w:val="00AA2121"/>
    <w:rsid w:val="00AB017A"/>
    <w:rsid w:val="00AC75FA"/>
    <w:rsid w:val="00AF13CF"/>
    <w:rsid w:val="00B24B1C"/>
    <w:rsid w:val="00BE6810"/>
    <w:rsid w:val="00C16BAA"/>
    <w:rsid w:val="00C57175"/>
    <w:rsid w:val="00CB5D6E"/>
    <w:rsid w:val="00D06E9D"/>
    <w:rsid w:val="00D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BD7"/>
  <w15:chartTrackingRefBased/>
  <w15:docId w15:val="{F1B73A65-60CE-40BE-AC88-C1E616C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3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20">
    <w:name w:val="Times14_РИО2"/>
    <w:basedOn w:val="a"/>
    <w:link w:val="Times142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C16BA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73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3273F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273F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273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8407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F854-188E-41E5-A9DC-C98A12A3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35</cp:revision>
  <dcterms:created xsi:type="dcterms:W3CDTF">2018-07-01T11:21:00Z</dcterms:created>
  <dcterms:modified xsi:type="dcterms:W3CDTF">2018-07-08T16:06:00Z</dcterms:modified>
</cp:coreProperties>
</file>